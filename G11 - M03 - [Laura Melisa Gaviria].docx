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BD902" w14:textId="77777777" w:rsidR="000D09F6" w:rsidRDefault="00855EB3">
      <w:pPr>
        <w:jc w:val="center"/>
        <w:rPr>
          <w:b/>
        </w:rPr>
      </w:pPr>
      <w:r>
        <w:rPr>
          <w:b/>
          <w:noProof/>
        </w:rPr>
        <w:drawing>
          <wp:inline distT="0" distB="0" distL="0" distR="0" wp14:anchorId="12ABDC41" wp14:editId="12ABDC42">
            <wp:extent cx="2143007" cy="1030292"/>
            <wp:effectExtent l="0" t="0" r="0" b="0"/>
            <wp:docPr id="397041649" name="image11.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1.png" descr="Logotipo&#10;&#10;Descripción generada automáticamente"/>
                    <pic:cNvPicPr preferRelativeResize="0"/>
                  </pic:nvPicPr>
                  <pic:blipFill>
                    <a:blip r:embed="rId9"/>
                    <a:srcRect/>
                    <a:stretch>
                      <a:fillRect/>
                    </a:stretch>
                  </pic:blipFill>
                  <pic:spPr>
                    <a:xfrm>
                      <a:off x="0" y="0"/>
                      <a:ext cx="2143007" cy="1030292"/>
                    </a:xfrm>
                    <a:prstGeom prst="rect">
                      <a:avLst/>
                    </a:prstGeom>
                    <a:ln/>
                  </pic:spPr>
                </pic:pic>
              </a:graphicData>
            </a:graphic>
          </wp:inline>
        </w:drawing>
      </w:r>
    </w:p>
    <w:p w14:paraId="12ABD903" w14:textId="77777777" w:rsidR="000D09F6" w:rsidRDefault="000D09F6">
      <w:pPr>
        <w:jc w:val="center"/>
        <w:rPr>
          <w:b/>
        </w:rPr>
      </w:pPr>
    </w:p>
    <w:p w14:paraId="12ABD904" w14:textId="77777777" w:rsidR="000D09F6" w:rsidRDefault="00855EB3">
      <w:pPr>
        <w:spacing w:before="240" w:after="80"/>
        <w:jc w:val="center"/>
        <w:rPr>
          <w:b/>
        </w:rPr>
      </w:pPr>
      <w:r>
        <w:rPr>
          <w:b/>
        </w:rPr>
        <w:t>Predicción de la elasticidad de la demanda de un grupo de referencias del negocio de papel higiénico de una cadena de supermercados de Estados Unidos de América</w:t>
      </w:r>
    </w:p>
    <w:p w14:paraId="12ABD905" w14:textId="77777777" w:rsidR="000D09F6" w:rsidRDefault="000D09F6">
      <w:pPr>
        <w:jc w:val="center"/>
        <w:rPr>
          <w:b/>
        </w:rPr>
      </w:pPr>
    </w:p>
    <w:p w14:paraId="12ABD906" w14:textId="77777777" w:rsidR="000D09F6" w:rsidRDefault="000D09F6">
      <w:pPr>
        <w:jc w:val="center"/>
      </w:pPr>
    </w:p>
    <w:p w14:paraId="12ABD907" w14:textId="77777777" w:rsidR="000D09F6" w:rsidRDefault="000D09F6">
      <w:pPr>
        <w:jc w:val="center"/>
      </w:pPr>
    </w:p>
    <w:p w14:paraId="12ABD908" w14:textId="77777777" w:rsidR="000D09F6" w:rsidRDefault="00855EB3">
      <w:pPr>
        <w:jc w:val="center"/>
      </w:pPr>
      <w:bookmarkStart w:id="0" w:name="_heading=h.gjdgxs" w:colFirst="0" w:colLast="0"/>
      <w:bookmarkEnd w:id="0"/>
      <w:r>
        <w:t>Laura Melisa Gaviria Tapias</w:t>
      </w:r>
    </w:p>
    <w:p w14:paraId="12ABD909" w14:textId="77777777" w:rsidR="000D09F6" w:rsidRDefault="000D09F6">
      <w:pPr>
        <w:jc w:val="center"/>
      </w:pPr>
    </w:p>
    <w:p w14:paraId="12ABD90A" w14:textId="77777777" w:rsidR="000D09F6" w:rsidRDefault="000D09F6">
      <w:pPr>
        <w:jc w:val="center"/>
      </w:pPr>
    </w:p>
    <w:p w14:paraId="12ABD90B" w14:textId="77777777" w:rsidR="000D09F6" w:rsidRDefault="00855EB3">
      <w:pPr>
        <w:jc w:val="center"/>
      </w:pPr>
      <w:r>
        <w:t xml:space="preserve">Monografía presentada para optar al título de Especialista en Analítica y Ciencia de Datos </w:t>
      </w:r>
    </w:p>
    <w:p w14:paraId="12ABD90C" w14:textId="77777777" w:rsidR="000D09F6" w:rsidRDefault="000D09F6">
      <w:pPr>
        <w:jc w:val="center"/>
      </w:pPr>
    </w:p>
    <w:p w14:paraId="12ABD90D" w14:textId="77777777" w:rsidR="000D09F6" w:rsidRDefault="000D09F6">
      <w:pPr>
        <w:jc w:val="center"/>
      </w:pPr>
    </w:p>
    <w:p w14:paraId="12ABD90E" w14:textId="77777777" w:rsidR="000D09F6" w:rsidRDefault="00855EB3">
      <w:pPr>
        <w:jc w:val="center"/>
      </w:pPr>
      <w:bookmarkStart w:id="1" w:name="_heading=h.30j0zll" w:colFirst="0" w:colLast="0"/>
      <w:bookmarkEnd w:id="1"/>
      <w:r>
        <w:t>Asesor</w:t>
      </w:r>
      <w:r>
        <w:br/>
        <w:t xml:space="preserve">Nombres completos, Título académico más alto </w:t>
      </w:r>
    </w:p>
    <w:p w14:paraId="12ABD90F" w14:textId="77777777" w:rsidR="000D09F6" w:rsidRDefault="000D09F6">
      <w:pPr>
        <w:pBdr>
          <w:top w:val="nil"/>
          <w:left w:val="nil"/>
          <w:bottom w:val="nil"/>
          <w:right w:val="nil"/>
          <w:between w:val="nil"/>
        </w:pBdr>
        <w:ind w:firstLine="709"/>
        <w:jc w:val="center"/>
        <w:rPr>
          <w:color w:val="000000"/>
        </w:rPr>
      </w:pPr>
    </w:p>
    <w:p w14:paraId="12ABD910" w14:textId="77777777" w:rsidR="000D09F6" w:rsidRDefault="000D09F6">
      <w:pPr>
        <w:pBdr>
          <w:top w:val="nil"/>
          <w:left w:val="nil"/>
          <w:bottom w:val="nil"/>
          <w:right w:val="nil"/>
          <w:between w:val="nil"/>
        </w:pBdr>
        <w:ind w:firstLine="709"/>
        <w:jc w:val="center"/>
        <w:rPr>
          <w:color w:val="000000"/>
        </w:rPr>
      </w:pPr>
    </w:p>
    <w:p w14:paraId="12ABD911" w14:textId="77777777" w:rsidR="000D09F6" w:rsidRDefault="000D09F6">
      <w:pPr>
        <w:pBdr>
          <w:top w:val="nil"/>
          <w:left w:val="nil"/>
          <w:bottom w:val="nil"/>
          <w:right w:val="nil"/>
          <w:between w:val="nil"/>
        </w:pBdr>
        <w:ind w:firstLine="709"/>
        <w:jc w:val="center"/>
        <w:rPr>
          <w:color w:val="000000"/>
        </w:rPr>
      </w:pPr>
    </w:p>
    <w:p w14:paraId="12ABD912" w14:textId="77777777" w:rsidR="000D09F6" w:rsidRDefault="00855EB3">
      <w:pPr>
        <w:pBdr>
          <w:top w:val="nil"/>
          <w:left w:val="nil"/>
          <w:bottom w:val="nil"/>
          <w:right w:val="nil"/>
          <w:between w:val="nil"/>
        </w:pBdr>
        <w:ind w:firstLine="709"/>
        <w:jc w:val="center"/>
        <w:rPr>
          <w:color w:val="000000"/>
        </w:rPr>
      </w:pPr>
      <w:r>
        <w:rPr>
          <w:color w:val="000000"/>
        </w:rPr>
        <w:tab/>
      </w:r>
    </w:p>
    <w:p w14:paraId="12ABD913" w14:textId="77777777" w:rsidR="000D09F6" w:rsidRDefault="000D09F6">
      <w:pPr>
        <w:pBdr>
          <w:top w:val="nil"/>
          <w:left w:val="nil"/>
          <w:bottom w:val="nil"/>
          <w:right w:val="nil"/>
          <w:between w:val="nil"/>
        </w:pBdr>
        <w:ind w:firstLine="709"/>
        <w:jc w:val="center"/>
        <w:rPr>
          <w:color w:val="000000"/>
        </w:rPr>
      </w:pPr>
    </w:p>
    <w:p w14:paraId="12ABD914" w14:textId="77777777" w:rsidR="000D09F6" w:rsidRDefault="00855EB3">
      <w:pPr>
        <w:jc w:val="center"/>
      </w:pPr>
      <w:r>
        <w:t>Universidad de Antioquia</w:t>
      </w:r>
      <w:r>
        <w:br/>
        <w:t>Facultad de Ingeniería</w:t>
      </w:r>
    </w:p>
    <w:p w14:paraId="12ABD915" w14:textId="77777777" w:rsidR="000D09F6" w:rsidRDefault="00855EB3">
      <w:pPr>
        <w:jc w:val="center"/>
      </w:pPr>
      <w:bookmarkStart w:id="2" w:name="_heading=h.1fob9te" w:colFirst="0" w:colLast="0"/>
      <w:bookmarkEnd w:id="2"/>
      <w:r>
        <w:t>Especialización en Analítica y Ciencia de Datos</w:t>
      </w:r>
    </w:p>
    <w:p w14:paraId="12ABD916" w14:textId="77777777" w:rsidR="000D09F6" w:rsidRDefault="00855EB3">
      <w:pPr>
        <w:jc w:val="center"/>
      </w:pPr>
      <w:r>
        <w:t>Medellín, Antioquia, Colombia</w:t>
      </w:r>
    </w:p>
    <w:p w14:paraId="12ABD917" w14:textId="77777777" w:rsidR="000D09F6" w:rsidRDefault="00855EB3">
      <w:pPr>
        <w:jc w:val="center"/>
        <w:rPr>
          <w:color w:val="2B579A"/>
          <w:shd w:val="clear" w:color="auto" w:fill="E6E6E6"/>
        </w:rPr>
      </w:pPr>
      <w:r>
        <w:t>2025</w:t>
      </w:r>
    </w:p>
    <w:p w14:paraId="12ABD918" w14:textId="77777777" w:rsidR="000D09F6" w:rsidRDefault="00855EB3">
      <w:pPr>
        <w:jc w:val="center"/>
      </w:pPr>
      <w:r>
        <w:br w:type="page"/>
      </w:r>
    </w:p>
    <w:tbl>
      <w:tblPr>
        <w:tblStyle w:val="ab"/>
        <w:tblW w:w="9404" w:type="dxa"/>
        <w:jc w:val="center"/>
        <w:tblBorders>
          <w:top w:val="nil"/>
          <w:left w:val="nil"/>
          <w:bottom w:val="nil"/>
          <w:right w:val="nil"/>
          <w:insideH w:val="nil"/>
          <w:insideV w:val="nil"/>
        </w:tblBorders>
        <w:tblLayout w:type="fixed"/>
        <w:tblLook w:val="0400" w:firstRow="0" w:lastRow="0" w:firstColumn="0" w:lastColumn="0" w:noHBand="0" w:noVBand="1"/>
      </w:tblPr>
      <w:tblGrid>
        <w:gridCol w:w="2351"/>
        <w:gridCol w:w="7053"/>
      </w:tblGrid>
      <w:tr w:rsidR="000D09F6" w14:paraId="12ABD91B" w14:textId="77777777">
        <w:trPr>
          <w:trHeight w:val="397"/>
          <w:jc w:val="center"/>
        </w:trPr>
        <w:tc>
          <w:tcPr>
            <w:tcW w:w="2351" w:type="dxa"/>
            <w:tcBorders>
              <w:top w:val="single" w:sz="12" w:space="0" w:color="538135"/>
              <w:bottom w:val="single" w:sz="12" w:space="0" w:color="538135"/>
            </w:tcBorders>
            <w:vAlign w:val="center"/>
          </w:tcPr>
          <w:p w14:paraId="12ABD919" w14:textId="77777777" w:rsidR="000D09F6" w:rsidRDefault="00855EB3">
            <w:pPr>
              <w:spacing w:before="60" w:after="60"/>
              <w:jc w:val="center"/>
              <w:rPr>
                <w:b/>
              </w:rPr>
            </w:pPr>
            <w:bookmarkStart w:id="3" w:name="_heading=h.3znysh7" w:colFirst="0" w:colLast="0"/>
            <w:bookmarkEnd w:id="3"/>
            <w:r>
              <w:rPr>
                <w:b/>
              </w:rPr>
              <w:lastRenderedPageBreak/>
              <w:t>Cita</w:t>
            </w:r>
          </w:p>
        </w:tc>
        <w:tc>
          <w:tcPr>
            <w:tcW w:w="7053" w:type="dxa"/>
            <w:tcBorders>
              <w:top w:val="single" w:sz="12" w:space="0" w:color="538135"/>
              <w:bottom w:val="single" w:sz="12" w:space="0" w:color="538135"/>
            </w:tcBorders>
            <w:vAlign w:val="center"/>
          </w:tcPr>
          <w:p w14:paraId="12ABD91A" w14:textId="77777777" w:rsidR="000D09F6" w:rsidRDefault="00855EB3">
            <w:pPr>
              <w:spacing w:before="60" w:after="60" w:line="276" w:lineRule="auto"/>
              <w:jc w:val="center"/>
            </w:pPr>
            <w:r>
              <w:t>(</w:t>
            </w:r>
            <w:r>
              <w:t>Gaviria Tapias</w:t>
            </w:r>
            <w:sdt>
              <w:sdtPr>
                <w:tag w:val="goog_rdk_0"/>
                <w:id w:val="-159700206"/>
              </w:sdtPr>
              <w:sdtEndPr/>
              <w:sdtContent>
                <w:commentRangeStart w:id="4"/>
              </w:sdtContent>
            </w:sdt>
            <w:r>
              <w:t xml:space="preserve">, </w:t>
            </w:r>
            <w:commentRangeEnd w:id="4"/>
            <w:r>
              <w:commentReference w:id="4"/>
            </w:r>
            <w:r>
              <w:t>202</w:t>
            </w:r>
            <w:r>
              <w:t>5</w:t>
            </w:r>
            <w:r>
              <w:t>)</w:t>
            </w:r>
          </w:p>
        </w:tc>
      </w:tr>
      <w:tr w:rsidR="000D09F6" w14:paraId="12ABD920" w14:textId="77777777">
        <w:trPr>
          <w:trHeight w:val="983"/>
          <w:jc w:val="center"/>
        </w:trPr>
        <w:tc>
          <w:tcPr>
            <w:tcW w:w="2351" w:type="dxa"/>
            <w:tcBorders>
              <w:top w:val="single" w:sz="12" w:space="0" w:color="538135"/>
              <w:bottom w:val="single" w:sz="12" w:space="0" w:color="538135"/>
            </w:tcBorders>
            <w:vAlign w:val="center"/>
          </w:tcPr>
          <w:p w14:paraId="12ABD91C" w14:textId="77777777" w:rsidR="000D09F6" w:rsidRDefault="00855EB3">
            <w:pPr>
              <w:spacing w:before="60"/>
              <w:jc w:val="center"/>
              <w:rPr>
                <w:b/>
              </w:rPr>
            </w:pPr>
            <w:r>
              <w:rPr>
                <w:b/>
              </w:rPr>
              <w:t>Referencia</w:t>
            </w:r>
          </w:p>
          <w:p w14:paraId="12ABD91D" w14:textId="77777777" w:rsidR="000D09F6" w:rsidRDefault="000D09F6">
            <w:pPr>
              <w:jc w:val="center"/>
            </w:pPr>
          </w:p>
          <w:p w14:paraId="12ABD91E" w14:textId="77777777" w:rsidR="000D09F6" w:rsidRDefault="00855EB3">
            <w:pPr>
              <w:jc w:val="center"/>
            </w:pPr>
            <w:r>
              <w:rPr>
                <w:b/>
              </w:rPr>
              <w:t>Estilo APA 7 (2020)</w:t>
            </w:r>
          </w:p>
        </w:tc>
        <w:tc>
          <w:tcPr>
            <w:tcW w:w="7053" w:type="dxa"/>
            <w:tcBorders>
              <w:top w:val="single" w:sz="12" w:space="0" w:color="538135"/>
              <w:bottom w:val="single" w:sz="12" w:space="0" w:color="538135"/>
            </w:tcBorders>
          </w:tcPr>
          <w:p w14:paraId="12ABD91F" w14:textId="77777777" w:rsidR="000D09F6" w:rsidRDefault="00855EB3">
            <w:pPr>
              <w:spacing w:before="60" w:after="60" w:line="276" w:lineRule="auto"/>
              <w:ind w:left="709" w:hanging="709"/>
            </w:pPr>
            <w:r>
              <w:t>Gaviria Tapias</w:t>
            </w:r>
            <w:sdt>
              <w:sdtPr>
                <w:tag w:val="goog_rdk_1"/>
                <w:id w:val="1232576274"/>
              </w:sdtPr>
              <w:sdtEndPr/>
              <w:sdtContent>
                <w:commentRangeStart w:id="5"/>
              </w:sdtContent>
            </w:sdt>
            <w:r>
              <w:t xml:space="preserve"> </w:t>
            </w:r>
            <w:commentRangeEnd w:id="5"/>
            <w:r>
              <w:commentReference w:id="5"/>
            </w:r>
            <w:r>
              <w:t xml:space="preserve">(2023). </w:t>
            </w:r>
            <w:r>
              <w:t xml:space="preserve">Predicción de la elasticidad de la demanda de un grupo de referencias del negocio de papel higiénico de una cadena de </w:t>
            </w:r>
            <w:r>
              <w:t>supermercados de Estados Unidos de América</w:t>
            </w:r>
            <w:r>
              <w:t xml:space="preserve"> Universidad de Antioquia, Medellín, Colombia.</w:t>
            </w:r>
          </w:p>
        </w:tc>
      </w:tr>
    </w:tbl>
    <w:p w14:paraId="12ABD921" w14:textId="77777777" w:rsidR="000D09F6" w:rsidRDefault="00855EB3">
      <w:pPr>
        <w:jc w:val="left"/>
        <w:rPr>
          <w:b/>
        </w:rPr>
      </w:pPr>
      <w:r>
        <w:rPr>
          <w:b/>
          <w:noProof/>
        </w:rPr>
        <w:drawing>
          <wp:inline distT="0" distB="0" distL="0" distR="0" wp14:anchorId="12ABDC43" wp14:editId="12ABDC44">
            <wp:extent cx="803637" cy="303715"/>
            <wp:effectExtent l="0" t="0" r="0" b="0"/>
            <wp:docPr id="397041651"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3"/>
                    <a:srcRect/>
                    <a:stretch>
                      <a:fillRect/>
                    </a:stretch>
                  </pic:blipFill>
                  <pic:spPr>
                    <a:xfrm>
                      <a:off x="0" y="0"/>
                      <a:ext cx="803637" cy="303715"/>
                    </a:xfrm>
                    <a:prstGeom prst="rect">
                      <a:avLst/>
                    </a:prstGeom>
                    <a:ln/>
                  </pic:spPr>
                </pic:pic>
              </a:graphicData>
            </a:graphic>
          </wp:inline>
        </w:drawing>
      </w:r>
      <w:r>
        <w:rPr>
          <w:b/>
        </w:rPr>
        <w:t xml:space="preserve"> </w:t>
      </w:r>
      <w:r>
        <w:rPr>
          <w:noProof/>
        </w:rPr>
        <w:drawing>
          <wp:inline distT="0" distB="0" distL="0" distR="0" wp14:anchorId="12ABDC45" wp14:editId="12ABDC46">
            <wp:extent cx="750563" cy="261288"/>
            <wp:effectExtent l="0" t="0" r="0" b="0"/>
            <wp:docPr id="397041650" name="image26.png" descr="Creative Commons en periodismo: qué es y cómo usarlo"/>
            <wp:cNvGraphicFramePr/>
            <a:graphic xmlns:a="http://schemas.openxmlformats.org/drawingml/2006/main">
              <a:graphicData uri="http://schemas.openxmlformats.org/drawingml/2006/picture">
                <pic:pic xmlns:pic="http://schemas.openxmlformats.org/drawingml/2006/picture">
                  <pic:nvPicPr>
                    <pic:cNvPr id="0" name="image26.png" descr="Creative Commons en periodismo: qué es y cómo usarlo"/>
                    <pic:cNvPicPr preferRelativeResize="0"/>
                  </pic:nvPicPr>
                  <pic:blipFill>
                    <a:blip r:embed="rId14"/>
                    <a:srcRect t="9349" r="2979" b="7721"/>
                    <a:stretch>
                      <a:fillRect/>
                    </a:stretch>
                  </pic:blipFill>
                  <pic:spPr>
                    <a:xfrm>
                      <a:off x="0" y="0"/>
                      <a:ext cx="750563" cy="261288"/>
                    </a:xfrm>
                    <a:prstGeom prst="rect">
                      <a:avLst/>
                    </a:prstGeom>
                    <a:ln/>
                  </pic:spPr>
                </pic:pic>
              </a:graphicData>
            </a:graphic>
          </wp:inline>
        </w:drawing>
      </w:r>
    </w:p>
    <w:p w14:paraId="12ABD922" w14:textId="77777777" w:rsidR="000D09F6" w:rsidRDefault="000D09F6">
      <w:pPr>
        <w:rPr>
          <w:sz w:val="20"/>
          <w:szCs w:val="20"/>
        </w:rPr>
      </w:pPr>
      <w:bookmarkStart w:id="6" w:name="_heading=h.2et92p0" w:colFirst="0" w:colLast="0"/>
      <w:bookmarkEnd w:id="6"/>
    </w:p>
    <w:p w14:paraId="12ABD923" w14:textId="77777777" w:rsidR="000D09F6" w:rsidRDefault="000D09F6">
      <w:pPr>
        <w:rPr>
          <w:sz w:val="20"/>
          <w:szCs w:val="20"/>
        </w:rPr>
      </w:pPr>
      <w:bookmarkStart w:id="7" w:name="_heading=h.tyjcwt" w:colFirst="0" w:colLast="0"/>
      <w:bookmarkEnd w:id="7"/>
    </w:p>
    <w:p w14:paraId="12ABD924" w14:textId="77777777" w:rsidR="000D09F6" w:rsidRDefault="00855EB3">
      <w:pPr>
        <w:spacing w:before="120" w:after="120" w:line="276" w:lineRule="auto"/>
        <w:jc w:val="left"/>
        <w:rPr>
          <w:sz w:val="20"/>
          <w:szCs w:val="20"/>
        </w:rPr>
      </w:pPr>
      <w:bookmarkStart w:id="8" w:name="_heading=h.3dy6vkm" w:colFirst="0" w:colLast="0"/>
      <w:bookmarkEnd w:id="8"/>
      <w:r>
        <w:rPr>
          <w:sz w:val="20"/>
          <w:szCs w:val="20"/>
        </w:rPr>
        <w:t xml:space="preserve">Especialización en Analítica y Ciencia de Datos, </w:t>
      </w:r>
      <w:sdt>
        <w:sdtPr>
          <w:tag w:val="goog_rdk_2"/>
          <w:id w:val="-1362899739"/>
        </w:sdtPr>
        <w:sdtEndPr/>
        <w:sdtContent>
          <w:commentRangeStart w:id="9"/>
        </w:sdtContent>
      </w:sdt>
      <w:r>
        <w:rPr>
          <w:sz w:val="20"/>
          <w:szCs w:val="20"/>
        </w:rPr>
        <w:t>Cohorte</w:t>
      </w:r>
      <w:r>
        <w:rPr>
          <w:b/>
          <w:sz w:val="20"/>
          <w:szCs w:val="20"/>
        </w:rPr>
        <w:t xml:space="preserve"> </w:t>
      </w:r>
      <w:r>
        <w:rPr>
          <w:sz w:val="20"/>
          <w:szCs w:val="20"/>
        </w:rPr>
        <w:t xml:space="preserve">IX. </w:t>
      </w:r>
      <w:commentRangeEnd w:id="9"/>
      <w:r>
        <w:commentReference w:id="9"/>
      </w:r>
    </w:p>
    <w:p w14:paraId="12ABD925" w14:textId="77777777" w:rsidR="000D09F6" w:rsidRDefault="00855EB3">
      <w:pPr>
        <w:spacing w:before="120" w:after="120" w:line="276" w:lineRule="auto"/>
        <w:jc w:val="left"/>
        <w:rPr>
          <w:sz w:val="20"/>
          <w:szCs w:val="20"/>
        </w:rPr>
      </w:pPr>
      <w:r>
        <w:rPr>
          <w:sz w:val="20"/>
          <w:szCs w:val="20"/>
        </w:rPr>
        <w:t>Centro de Investigación Ambientales y de Ingeniería (CIA)</w:t>
      </w:r>
      <w:r>
        <w:t>.</w:t>
      </w:r>
      <w:r>
        <w:rPr>
          <w:sz w:val="20"/>
          <w:szCs w:val="20"/>
        </w:rPr>
        <w:t xml:space="preserve"> </w:t>
      </w:r>
    </w:p>
    <w:p w14:paraId="12ABD926" w14:textId="77777777" w:rsidR="000D09F6" w:rsidRDefault="000D09F6">
      <w:pPr>
        <w:spacing w:before="120" w:after="120" w:line="276" w:lineRule="auto"/>
        <w:jc w:val="left"/>
        <w:rPr>
          <w:sz w:val="20"/>
          <w:szCs w:val="20"/>
        </w:rPr>
      </w:pPr>
    </w:p>
    <w:p w14:paraId="12ABD927" w14:textId="77777777" w:rsidR="000D09F6" w:rsidRDefault="000D09F6">
      <w:pPr>
        <w:spacing w:before="120" w:after="120" w:line="276" w:lineRule="auto"/>
        <w:jc w:val="left"/>
        <w:rPr>
          <w:sz w:val="20"/>
          <w:szCs w:val="20"/>
        </w:rPr>
      </w:pPr>
    </w:p>
    <w:p w14:paraId="12ABD928" w14:textId="77777777" w:rsidR="000D09F6" w:rsidRDefault="000D09F6">
      <w:pPr>
        <w:spacing w:line="276" w:lineRule="auto"/>
        <w:jc w:val="left"/>
        <w:rPr>
          <w:sz w:val="20"/>
          <w:szCs w:val="20"/>
        </w:rPr>
      </w:pPr>
    </w:p>
    <w:p w14:paraId="12ABD929" w14:textId="77777777" w:rsidR="000D09F6" w:rsidRDefault="000D09F6">
      <w:pPr>
        <w:rPr>
          <w:sz w:val="20"/>
          <w:szCs w:val="20"/>
        </w:rPr>
      </w:pPr>
      <w:bookmarkStart w:id="10" w:name="_heading=h.1t3h5sf" w:colFirst="0" w:colLast="0"/>
      <w:bookmarkEnd w:id="10"/>
    </w:p>
    <w:tbl>
      <w:tblPr>
        <w:tblStyle w:val="ac"/>
        <w:tblW w:w="4678" w:type="dxa"/>
        <w:tblBorders>
          <w:top w:val="nil"/>
          <w:left w:val="nil"/>
          <w:bottom w:val="nil"/>
          <w:right w:val="nil"/>
          <w:insideH w:val="nil"/>
          <w:insideV w:val="nil"/>
        </w:tblBorders>
        <w:tblLayout w:type="fixed"/>
        <w:tblLook w:val="0400" w:firstRow="0" w:lastRow="0" w:firstColumn="0" w:lastColumn="0" w:noHBand="0" w:noVBand="1"/>
      </w:tblPr>
      <w:tblGrid>
        <w:gridCol w:w="2410"/>
        <w:gridCol w:w="2268"/>
      </w:tblGrid>
      <w:tr w:rsidR="000D09F6" w14:paraId="12ABD92C" w14:textId="77777777">
        <w:tc>
          <w:tcPr>
            <w:tcW w:w="2410" w:type="dxa"/>
            <w:vAlign w:val="center"/>
          </w:tcPr>
          <w:p w14:paraId="12ABD92A" w14:textId="77777777" w:rsidR="000D09F6" w:rsidRDefault="00855EB3">
            <w:r>
              <w:rPr>
                <w:noProof/>
              </w:rPr>
              <w:drawing>
                <wp:inline distT="0" distB="0" distL="0" distR="0" wp14:anchorId="12ABDC47" wp14:editId="12ABDC48">
                  <wp:extent cx="1254906" cy="452526"/>
                  <wp:effectExtent l="0" t="0" r="0" b="0"/>
                  <wp:docPr id="39704165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1254906" cy="452526"/>
                          </a:xfrm>
                          <a:prstGeom prst="rect">
                            <a:avLst/>
                          </a:prstGeom>
                          <a:ln/>
                        </pic:spPr>
                      </pic:pic>
                    </a:graphicData>
                  </a:graphic>
                </wp:inline>
              </w:drawing>
            </w:r>
          </w:p>
        </w:tc>
        <w:tc>
          <w:tcPr>
            <w:tcW w:w="2268" w:type="dxa"/>
            <w:vAlign w:val="center"/>
          </w:tcPr>
          <w:p w14:paraId="12ABD92B" w14:textId="77777777" w:rsidR="000D09F6" w:rsidRDefault="00855EB3">
            <w:r>
              <w:rPr>
                <w:noProof/>
              </w:rPr>
              <w:drawing>
                <wp:inline distT="0" distB="0" distL="0" distR="0" wp14:anchorId="12ABDC49" wp14:editId="12ABDC4A">
                  <wp:extent cx="1249544" cy="458044"/>
                  <wp:effectExtent l="0" t="0" r="0" b="0"/>
                  <wp:docPr id="397041652" name="image18.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8.png" descr="Diagrama&#10;&#10;Descripción generada automáticamente con confianza media"/>
                          <pic:cNvPicPr preferRelativeResize="0"/>
                        </pic:nvPicPr>
                        <pic:blipFill>
                          <a:blip r:embed="rId16"/>
                          <a:srcRect l="13611" t="26359" r="13866" b="26900"/>
                          <a:stretch>
                            <a:fillRect/>
                          </a:stretch>
                        </pic:blipFill>
                        <pic:spPr>
                          <a:xfrm>
                            <a:off x="0" y="0"/>
                            <a:ext cx="1249544" cy="458044"/>
                          </a:xfrm>
                          <a:prstGeom prst="rect">
                            <a:avLst/>
                          </a:prstGeom>
                          <a:ln/>
                        </pic:spPr>
                      </pic:pic>
                    </a:graphicData>
                  </a:graphic>
                </wp:inline>
              </w:drawing>
            </w:r>
          </w:p>
        </w:tc>
      </w:tr>
    </w:tbl>
    <w:p w14:paraId="12ABD92D" w14:textId="77777777" w:rsidR="000D09F6" w:rsidRDefault="00855EB3">
      <w:pPr>
        <w:spacing w:before="120" w:after="120" w:line="240" w:lineRule="auto"/>
        <w:jc w:val="left"/>
        <w:rPr>
          <w:sz w:val="20"/>
          <w:szCs w:val="20"/>
        </w:rPr>
      </w:pPr>
      <w:bookmarkStart w:id="11" w:name="_heading=h.4d34og8" w:colFirst="0" w:colLast="0"/>
      <w:bookmarkEnd w:id="11"/>
      <w:r>
        <w:rPr>
          <w:sz w:val="20"/>
          <w:szCs w:val="20"/>
        </w:rPr>
        <w:t xml:space="preserve">Centro de </w:t>
      </w:r>
      <w:r>
        <w:rPr>
          <w:sz w:val="20"/>
          <w:szCs w:val="20"/>
        </w:rPr>
        <w:t>Documentación Ingeniería (CENDOI)</w:t>
      </w:r>
    </w:p>
    <w:p w14:paraId="12ABD92E" w14:textId="77777777" w:rsidR="000D09F6" w:rsidRDefault="000D09F6">
      <w:pPr>
        <w:spacing w:before="120" w:after="120" w:line="240" w:lineRule="auto"/>
        <w:rPr>
          <w:b/>
          <w:sz w:val="20"/>
          <w:szCs w:val="20"/>
        </w:rPr>
      </w:pPr>
    </w:p>
    <w:p w14:paraId="12ABD92F" w14:textId="77777777" w:rsidR="000D09F6" w:rsidRDefault="00855EB3">
      <w:pPr>
        <w:spacing w:before="120" w:after="120" w:line="240" w:lineRule="auto"/>
        <w:rPr>
          <w:sz w:val="20"/>
          <w:szCs w:val="20"/>
        </w:rPr>
      </w:pPr>
      <w:r>
        <w:rPr>
          <w:b/>
          <w:sz w:val="20"/>
          <w:szCs w:val="20"/>
        </w:rPr>
        <w:t>Repositorio Institucional:</w:t>
      </w:r>
      <w:r>
        <w:rPr>
          <w:sz w:val="20"/>
          <w:szCs w:val="20"/>
        </w:rPr>
        <w:t xml:space="preserve"> http://bibliotecadigital.udea.edu.co</w:t>
      </w:r>
    </w:p>
    <w:p w14:paraId="12ABD930" w14:textId="77777777" w:rsidR="000D09F6" w:rsidRDefault="000D09F6">
      <w:pPr>
        <w:rPr>
          <w:sz w:val="20"/>
          <w:szCs w:val="20"/>
        </w:rPr>
      </w:pPr>
    </w:p>
    <w:p w14:paraId="12ABD931" w14:textId="77777777" w:rsidR="000D09F6" w:rsidRDefault="00855EB3">
      <w:pPr>
        <w:rPr>
          <w:sz w:val="20"/>
          <w:szCs w:val="20"/>
        </w:rPr>
      </w:pPr>
      <w:r>
        <w:rPr>
          <w:sz w:val="20"/>
          <w:szCs w:val="20"/>
        </w:rPr>
        <w:t>Universidad de Antioquia - www.udea.edu.co</w:t>
      </w:r>
    </w:p>
    <w:p w14:paraId="12ABD932" w14:textId="77777777" w:rsidR="000D09F6" w:rsidRDefault="00855EB3">
      <w:pPr>
        <w:spacing w:line="240" w:lineRule="auto"/>
        <w:jc w:val="left"/>
        <w:rPr>
          <w:sz w:val="20"/>
          <w:szCs w:val="20"/>
        </w:rPr>
      </w:pPr>
      <w:r>
        <w:rPr>
          <w:sz w:val="20"/>
          <w:szCs w:val="20"/>
        </w:rPr>
        <w:t xml:space="preserve">Rector: John Jairo Arboleda </w:t>
      </w:r>
      <w:proofErr w:type="spellStart"/>
      <w:r>
        <w:rPr>
          <w:sz w:val="20"/>
          <w:szCs w:val="20"/>
        </w:rPr>
        <w:t>Céspedes</w:t>
      </w:r>
      <w:proofErr w:type="spellEnd"/>
      <w:r>
        <w:rPr>
          <w:sz w:val="20"/>
          <w:szCs w:val="20"/>
        </w:rPr>
        <w:t>.</w:t>
      </w:r>
    </w:p>
    <w:p w14:paraId="12ABD933" w14:textId="77777777" w:rsidR="000D09F6" w:rsidRDefault="00855EB3">
      <w:pPr>
        <w:spacing w:line="240" w:lineRule="auto"/>
        <w:jc w:val="left"/>
        <w:rPr>
          <w:sz w:val="20"/>
          <w:szCs w:val="20"/>
        </w:rPr>
      </w:pPr>
      <w:r>
        <w:rPr>
          <w:sz w:val="20"/>
          <w:szCs w:val="20"/>
        </w:rPr>
        <w:t>Decano: Julio Cesar Saldarriaga Molina</w:t>
      </w:r>
    </w:p>
    <w:p w14:paraId="12ABD934" w14:textId="77777777" w:rsidR="000D09F6" w:rsidRDefault="00855EB3">
      <w:pPr>
        <w:jc w:val="left"/>
        <w:rPr>
          <w:sz w:val="20"/>
          <w:szCs w:val="20"/>
        </w:rPr>
      </w:pPr>
      <w:r>
        <w:rPr>
          <w:sz w:val="20"/>
          <w:szCs w:val="20"/>
        </w:rPr>
        <w:t xml:space="preserve">Jefe departamento: Diego José Luis </w:t>
      </w:r>
      <w:proofErr w:type="spellStart"/>
      <w:r>
        <w:rPr>
          <w:sz w:val="20"/>
          <w:szCs w:val="20"/>
        </w:rPr>
        <w:t>Botia</w:t>
      </w:r>
      <w:proofErr w:type="spellEnd"/>
      <w:r>
        <w:rPr>
          <w:sz w:val="20"/>
          <w:szCs w:val="20"/>
        </w:rPr>
        <w:t xml:space="preserve"> Valderrama</w:t>
      </w:r>
    </w:p>
    <w:p w14:paraId="12ABD935" w14:textId="77777777" w:rsidR="000D09F6" w:rsidRDefault="000D09F6">
      <w:pPr>
        <w:spacing w:line="276" w:lineRule="auto"/>
        <w:rPr>
          <w:sz w:val="20"/>
          <w:szCs w:val="20"/>
        </w:rPr>
      </w:pPr>
    </w:p>
    <w:p w14:paraId="12ABD936" w14:textId="77777777" w:rsidR="000D09F6" w:rsidRDefault="00855EB3">
      <w:pPr>
        <w:spacing w:line="276" w:lineRule="auto"/>
      </w:pPr>
      <w:r>
        <w:rPr>
          <w:sz w:val="20"/>
          <w:szCs w:val="20"/>
        </w:rPr>
        <w:t>El contenido de esta obra corresponde al derecho de expresión de los autores y no compromete el pensamiento institucional de la Universidad de Antioquia ni desata su responsabilidad frente a terceros. Los autores asumen la responsabilidad por los derechos de autor y conexos.</w:t>
      </w:r>
    </w:p>
    <w:p w14:paraId="12ABD937" w14:textId="77777777" w:rsidR="000D09F6" w:rsidRDefault="00855EB3">
      <w:pPr>
        <w:spacing w:after="160" w:line="259" w:lineRule="auto"/>
        <w:jc w:val="left"/>
        <w:rPr>
          <w:b/>
        </w:rPr>
      </w:pPr>
      <w:r>
        <w:br w:type="page"/>
      </w:r>
    </w:p>
    <w:sdt>
      <w:sdtPr>
        <w:tag w:val="goog_rdk_6"/>
        <w:id w:val="1189866052"/>
      </w:sdtPr>
      <w:sdtEndPr/>
      <w:sdtContent>
        <w:p w14:paraId="12ABD938" w14:textId="77777777" w:rsidR="000D09F6" w:rsidRDefault="00855EB3">
          <w:pPr>
            <w:jc w:val="center"/>
            <w:rPr>
              <w:del w:id="12" w:author="Author" w:date="2023-10-27T23:34:00Z"/>
              <w:b/>
              <w:sz w:val="20"/>
              <w:szCs w:val="20"/>
            </w:rPr>
          </w:pPr>
          <w:sdt>
            <w:sdtPr>
              <w:tag w:val="goog_rdk_4"/>
              <w:id w:val="-511457779"/>
            </w:sdtPr>
            <w:sdtEndPr/>
            <w:sdtContent>
              <w:sdt>
                <w:sdtPr>
                  <w:tag w:val="goog_rdk_5"/>
                  <w:id w:val="1102384729"/>
                </w:sdtPr>
                <w:sdtEndPr/>
                <w:sdtContent>
                  <w:commentRangeStart w:id="13"/>
                </w:sdtContent>
              </w:sdt>
              <w:del w:id="14" w:author="Author" w:date="2023-10-27T23:34:00Z">
                <w:r>
                  <w:rPr>
                    <w:b/>
                    <w:sz w:val="20"/>
                    <w:szCs w:val="20"/>
                  </w:rPr>
                  <w:delText>Encabezado</w:delText>
                </w:r>
                <w:commentRangeEnd w:id="13"/>
                <w:r>
                  <w:commentReference w:id="13"/>
                </w:r>
              </w:del>
            </w:sdtContent>
          </w:sdt>
        </w:p>
      </w:sdtContent>
    </w:sdt>
    <w:p w14:paraId="12ABD939" w14:textId="77777777" w:rsidR="000D09F6" w:rsidRDefault="000D09F6">
      <w:pPr>
        <w:jc w:val="center"/>
        <w:rPr>
          <w:b/>
          <w:sz w:val="20"/>
          <w:szCs w:val="20"/>
        </w:rPr>
      </w:pPr>
    </w:p>
    <w:p w14:paraId="12ABD93A" w14:textId="77777777" w:rsidR="000D09F6" w:rsidRDefault="000D09F6">
      <w:pPr>
        <w:pBdr>
          <w:top w:val="nil"/>
          <w:left w:val="nil"/>
          <w:bottom w:val="nil"/>
          <w:right w:val="nil"/>
          <w:between w:val="nil"/>
        </w:pBdr>
        <w:spacing w:line="480" w:lineRule="auto"/>
        <w:ind w:left="360"/>
        <w:jc w:val="left"/>
        <w:rPr>
          <w:color w:val="000000"/>
          <w:sz w:val="20"/>
          <w:szCs w:val="20"/>
        </w:rPr>
      </w:pPr>
    </w:p>
    <w:p w14:paraId="12ABD93B" w14:textId="77777777" w:rsidR="000D09F6" w:rsidRDefault="00855EB3">
      <w:pPr>
        <w:jc w:val="center"/>
      </w:pPr>
      <w:r>
        <w:rPr>
          <w:b/>
        </w:rPr>
        <w:t>Dedicatoria</w:t>
      </w:r>
    </w:p>
    <w:p w14:paraId="12ABD93C" w14:textId="77777777" w:rsidR="000D09F6" w:rsidRDefault="000D09F6">
      <w:pPr>
        <w:jc w:val="center"/>
      </w:pPr>
    </w:p>
    <w:p w14:paraId="12ABD93D" w14:textId="77777777" w:rsidR="000D09F6" w:rsidRDefault="00855EB3">
      <w:pPr>
        <w:tabs>
          <w:tab w:val="center" w:pos="4702"/>
          <w:tab w:val="right" w:pos="9404"/>
        </w:tabs>
        <w:jc w:val="left"/>
      </w:pPr>
      <w:r>
        <w:tab/>
        <w:t>Texto de dedicatoria</w:t>
      </w:r>
      <w:r>
        <w:t xml:space="preserve"> centrado.</w:t>
      </w:r>
      <w:r>
        <w:tab/>
      </w:r>
    </w:p>
    <w:p w14:paraId="12ABD93E" w14:textId="77777777" w:rsidR="000D09F6" w:rsidRDefault="00855EB3">
      <w:r>
        <w:tab/>
      </w:r>
    </w:p>
    <w:p w14:paraId="12ABD93F" w14:textId="77777777" w:rsidR="000D09F6" w:rsidRDefault="000D09F6"/>
    <w:p w14:paraId="12ABD940" w14:textId="77777777" w:rsidR="000D09F6" w:rsidRDefault="00855EB3">
      <w:pPr>
        <w:tabs>
          <w:tab w:val="left" w:pos="7305"/>
        </w:tabs>
      </w:pPr>
      <w:r>
        <w:tab/>
      </w:r>
    </w:p>
    <w:p w14:paraId="12ABD941" w14:textId="77777777" w:rsidR="000D09F6" w:rsidRDefault="000D09F6"/>
    <w:p w14:paraId="12ABD942" w14:textId="77777777" w:rsidR="000D09F6" w:rsidRDefault="000D09F6"/>
    <w:p w14:paraId="12ABD943" w14:textId="77777777" w:rsidR="000D09F6" w:rsidRDefault="000D09F6"/>
    <w:p w14:paraId="12ABD944" w14:textId="77777777" w:rsidR="000D09F6" w:rsidRDefault="000D09F6"/>
    <w:p w14:paraId="12ABD945" w14:textId="77777777" w:rsidR="000D09F6" w:rsidRDefault="000D09F6"/>
    <w:p w14:paraId="12ABD946" w14:textId="77777777" w:rsidR="000D09F6" w:rsidRDefault="000D09F6"/>
    <w:p w14:paraId="12ABD947" w14:textId="77777777" w:rsidR="000D09F6" w:rsidRDefault="000D09F6"/>
    <w:p w14:paraId="12ABD948" w14:textId="77777777" w:rsidR="000D09F6" w:rsidRDefault="00855EB3">
      <w:pPr>
        <w:jc w:val="center"/>
      </w:pPr>
      <w:r>
        <w:rPr>
          <w:b/>
        </w:rPr>
        <w:t>Agradecimientos</w:t>
      </w:r>
    </w:p>
    <w:p w14:paraId="12ABD949" w14:textId="77777777" w:rsidR="000D09F6" w:rsidRDefault="000D09F6">
      <w:pPr>
        <w:jc w:val="center"/>
      </w:pPr>
    </w:p>
    <w:p w14:paraId="12ABD94A" w14:textId="77777777" w:rsidR="000D09F6" w:rsidRDefault="00855EB3">
      <w:pPr>
        <w:jc w:val="center"/>
      </w:pPr>
      <w:r>
        <w:t>Texto de agradecimientos centrado.</w:t>
      </w:r>
    </w:p>
    <w:p w14:paraId="12ABD94B" w14:textId="77777777" w:rsidR="000D09F6" w:rsidRDefault="000D09F6"/>
    <w:p w14:paraId="12ABD94C" w14:textId="77777777" w:rsidR="000D09F6" w:rsidRDefault="00855EB3">
      <w:r>
        <w:tab/>
      </w:r>
    </w:p>
    <w:p w14:paraId="12ABD94D" w14:textId="77777777" w:rsidR="000D09F6" w:rsidRDefault="000D09F6"/>
    <w:p w14:paraId="12ABD94E" w14:textId="77777777" w:rsidR="000D09F6" w:rsidRDefault="000D09F6"/>
    <w:p w14:paraId="12ABD94F" w14:textId="77777777" w:rsidR="000D09F6" w:rsidRDefault="000D09F6"/>
    <w:p w14:paraId="12ABD950" w14:textId="77777777" w:rsidR="000D09F6" w:rsidRDefault="00855EB3">
      <w:pPr>
        <w:spacing w:after="160" w:line="259" w:lineRule="auto"/>
        <w:jc w:val="left"/>
      </w:pPr>
      <w:r>
        <w:br w:type="page"/>
      </w:r>
    </w:p>
    <w:sdt>
      <w:sdtPr>
        <w:rPr>
          <w:lang w:val="es-ES"/>
        </w:rPr>
        <w:id w:val="1163897397"/>
        <w:docPartObj>
          <w:docPartGallery w:val="Table of Contents"/>
          <w:docPartUnique/>
        </w:docPartObj>
      </w:sdtPr>
      <w:sdtEndPr>
        <w:rPr>
          <w:rFonts w:eastAsia="Times New Roman" w:cs="Times New Roman"/>
          <w:bCs/>
          <w:szCs w:val="24"/>
        </w:rPr>
      </w:sdtEndPr>
      <w:sdtContent>
        <w:p w14:paraId="5000791F" w14:textId="296E84CE" w:rsidR="00290BCC" w:rsidRDefault="00BC621F">
          <w:pPr>
            <w:pStyle w:val="TtuloTDC"/>
          </w:pPr>
          <w:r>
            <w:rPr>
              <w:lang w:val="es-ES"/>
            </w:rPr>
            <w:t>Tabla de c</w:t>
          </w:r>
          <w:r w:rsidR="00290BCC">
            <w:rPr>
              <w:lang w:val="es-ES"/>
            </w:rPr>
            <w:t>ontenido</w:t>
          </w:r>
        </w:p>
        <w:p w14:paraId="53225DA1" w14:textId="649C3C8F" w:rsidR="00BC621F" w:rsidRDefault="00290BCC">
          <w:pPr>
            <w:pStyle w:val="TDC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98850533" w:history="1">
            <w:r w:rsidR="00BC621F" w:rsidRPr="008A669C">
              <w:rPr>
                <w:rStyle w:val="Hipervnculo"/>
                <w:noProof/>
              </w:rPr>
              <w:t>Resumen</w:t>
            </w:r>
            <w:r w:rsidR="00BC621F">
              <w:rPr>
                <w:noProof/>
                <w:webHidden/>
              </w:rPr>
              <w:tab/>
            </w:r>
            <w:r w:rsidR="00BC621F">
              <w:rPr>
                <w:noProof/>
                <w:webHidden/>
              </w:rPr>
              <w:fldChar w:fldCharType="begin"/>
            </w:r>
            <w:r w:rsidR="00BC621F">
              <w:rPr>
                <w:noProof/>
                <w:webHidden/>
              </w:rPr>
              <w:instrText xml:space="preserve"> PAGEREF _Toc198850533 \h </w:instrText>
            </w:r>
            <w:r w:rsidR="00BC621F">
              <w:rPr>
                <w:noProof/>
                <w:webHidden/>
              </w:rPr>
            </w:r>
            <w:r w:rsidR="00BC621F">
              <w:rPr>
                <w:noProof/>
                <w:webHidden/>
              </w:rPr>
              <w:fldChar w:fldCharType="separate"/>
            </w:r>
            <w:r w:rsidR="00BC621F">
              <w:rPr>
                <w:noProof/>
                <w:webHidden/>
              </w:rPr>
              <w:t>7</w:t>
            </w:r>
            <w:r w:rsidR="00BC621F">
              <w:rPr>
                <w:noProof/>
                <w:webHidden/>
              </w:rPr>
              <w:fldChar w:fldCharType="end"/>
            </w:r>
          </w:hyperlink>
        </w:p>
        <w:p w14:paraId="686ED143" w14:textId="58202B99" w:rsidR="00BC621F" w:rsidRDefault="00BC621F">
          <w:pPr>
            <w:pStyle w:val="TDC1"/>
            <w:rPr>
              <w:rFonts w:asciiTheme="minorHAnsi" w:eastAsiaTheme="minorEastAsia" w:hAnsiTheme="minorHAnsi" w:cstheme="minorBidi"/>
              <w:noProof/>
              <w:kern w:val="2"/>
              <w:sz w:val="22"/>
              <w:szCs w:val="22"/>
              <w14:ligatures w14:val="standardContextual"/>
            </w:rPr>
          </w:pPr>
          <w:hyperlink w:anchor="_Toc198850534" w:history="1">
            <w:r w:rsidRPr="008A669C">
              <w:rPr>
                <w:rStyle w:val="Hipervnculo"/>
                <w:noProof/>
              </w:rPr>
              <w:t>Abstract</w:t>
            </w:r>
            <w:r>
              <w:rPr>
                <w:noProof/>
                <w:webHidden/>
              </w:rPr>
              <w:tab/>
            </w:r>
            <w:r>
              <w:rPr>
                <w:noProof/>
                <w:webHidden/>
              </w:rPr>
              <w:fldChar w:fldCharType="begin"/>
            </w:r>
            <w:r>
              <w:rPr>
                <w:noProof/>
                <w:webHidden/>
              </w:rPr>
              <w:instrText xml:space="preserve"> PAGEREF _Toc198850534 \h </w:instrText>
            </w:r>
            <w:r>
              <w:rPr>
                <w:noProof/>
                <w:webHidden/>
              </w:rPr>
            </w:r>
            <w:r>
              <w:rPr>
                <w:noProof/>
                <w:webHidden/>
              </w:rPr>
              <w:fldChar w:fldCharType="separate"/>
            </w:r>
            <w:r>
              <w:rPr>
                <w:noProof/>
                <w:webHidden/>
              </w:rPr>
              <w:t>8</w:t>
            </w:r>
            <w:r>
              <w:rPr>
                <w:noProof/>
                <w:webHidden/>
              </w:rPr>
              <w:fldChar w:fldCharType="end"/>
            </w:r>
          </w:hyperlink>
        </w:p>
        <w:p w14:paraId="7E5EE721" w14:textId="658BFE2A" w:rsidR="00BC621F" w:rsidRDefault="00BC621F">
          <w:pPr>
            <w:pStyle w:val="TDC1"/>
            <w:tabs>
              <w:tab w:val="left" w:pos="442"/>
            </w:tabs>
            <w:rPr>
              <w:rFonts w:asciiTheme="minorHAnsi" w:eastAsiaTheme="minorEastAsia" w:hAnsiTheme="minorHAnsi" w:cstheme="minorBidi"/>
              <w:noProof/>
              <w:kern w:val="2"/>
              <w:sz w:val="22"/>
              <w:szCs w:val="22"/>
              <w14:ligatures w14:val="standardContextual"/>
            </w:rPr>
          </w:pPr>
          <w:hyperlink w:anchor="_Toc198850535" w:history="1">
            <w:r w:rsidRPr="008A669C">
              <w:rPr>
                <w:rStyle w:val="Hipervnculo"/>
                <w:noProof/>
              </w:rPr>
              <w:t>1.</w:t>
            </w:r>
            <w:r>
              <w:rPr>
                <w:rFonts w:asciiTheme="minorHAnsi" w:eastAsiaTheme="minorEastAsia" w:hAnsiTheme="minorHAnsi" w:cstheme="minorBidi"/>
                <w:noProof/>
                <w:kern w:val="2"/>
                <w:sz w:val="22"/>
                <w:szCs w:val="22"/>
                <w14:ligatures w14:val="standardContextual"/>
              </w:rPr>
              <w:tab/>
            </w:r>
            <w:r w:rsidRPr="008A669C">
              <w:rPr>
                <w:rStyle w:val="Hipervnculo"/>
                <w:noProof/>
              </w:rPr>
              <w:t>Descripción del problema</w:t>
            </w:r>
            <w:r>
              <w:rPr>
                <w:noProof/>
                <w:webHidden/>
              </w:rPr>
              <w:tab/>
            </w:r>
            <w:r>
              <w:rPr>
                <w:noProof/>
                <w:webHidden/>
              </w:rPr>
              <w:fldChar w:fldCharType="begin"/>
            </w:r>
            <w:r>
              <w:rPr>
                <w:noProof/>
                <w:webHidden/>
              </w:rPr>
              <w:instrText xml:space="preserve"> PAGEREF _Toc198850535 \h </w:instrText>
            </w:r>
            <w:r>
              <w:rPr>
                <w:noProof/>
                <w:webHidden/>
              </w:rPr>
            </w:r>
            <w:r>
              <w:rPr>
                <w:noProof/>
                <w:webHidden/>
              </w:rPr>
              <w:fldChar w:fldCharType="separate"/>
            </w:r>
            <w:r>
              <w:rPr>
                <w:noProof/>
                <w:webHidden/>
              </w:rPr>
              <w:t>9</w:t>
            </w:r>
            <w:r>
              <w:rPr>
                <w:noProof/>
                <w:webHidden/>
              </w:rPr>
              <w:fldChar w:fldCharType="end"/>
            </w:r>
          </w:hyperlink>
        </w:p>
        <w:p w14:paraId="19D5DD7E" w14:textId="2A11FFF9" w:rsidR="00BC621F" w:rsidRDefault="00BC621F">
          <w:pPr>
            <w:pStyle w:val="TDC2"/>
            <w:tabs>
              <w:tab w:val="left" w:pos="958"/>
              <w:tab w:val="right" w:leader="dot" w:pos="9394"/>
            </w:tabs>
            <w:rPr>
              <w:rFonts w:asciiTheme="minorHAnsi" w:eastAsiaTheme="minorEastAsia" w:hAnsiTheme="minorHAnsi" w:cstheme="minorBidi"/>
              <w:noProof/>
              <w:kern w:val="2"/>
              <w:sz w:val="22"/>
              <w:szCs w:val="22"/>
              <w14:ligatures w14:val="standardContextual"/>
            </w:rPr>
          </w:pPr>
          <w:hyperlink w:anchor="_Toc198850536" w:history="1">
            <w:r w:rsidRPr="008A669C">
              <w:rPr>
                <w:rStyle w:val="Hipervnculo"/>
                <w:noProof/>
              </w:rPr>
              <w:t>1.1.</w:t>
            </w:r>
            <w:r>
              <w:rPr>
                <w:rFonts w:asciiTheme="minorHAnsi" w:eastAsiaTheme="minorEastAsia" w:hAnsiTheme="minorHAnsi" w:cstheme="minorBidi"/>
                <w:noProof/>
                <w:kern w:val="2"/>
                <w:sz w:val="22"/>
                <w:szCs w:val="22"/>
                <w14:ligatures w14:val="standardContextual"/>
              </w:rPr>
              <w:tab/>
            </w:r>
            <w:r w:rsidRPr="008A669C">
              <w:rPr>
                <w:rStyle w:val="Hipervnculo"/>
                <w:noProof/>
              </w:rPr>
              <w:t>Problema de negocio</w:t>
            </w:r>
            <w:r>
              <w:rPr>
                <w:noProof/>
                <w:webHidden/>
              </w:rPr>
              <w:tab/>
            </w:r>
            <w:r>
              <w:rPr>
                <w:noProof/>
                <w:webHidden/>
              </w:rPr>
              <w:fldChar w:fldCharType="begin"/>
            </w:r>
            <w:r>
              <w:rPr>
                <w:noProof/>
                <w:webHidden/>
              </w:rPr>
              <w:instrText xml:space="preserve"> PAGEREF _Toc198850536 \h </w:instrText>
            </w:r>
            <w:r>
              <w:rPr>
                <w:noProof/>
                <w:webHidden/>
              </w:rPr>
            </w:r>
            <w:r>
              <w:rPr>
                <w:noProof/>
                <w:webHidden/>
              </w:rPr>
              <w:fldChar w:fldCharType="separate"/>
            </w:r>
            <w:r>
              <w:rPr>
                <w:noProof/>
                <w:webHidden/>
              </w:rPr>
              <w:t>10</w:t>
            </w:r>
            <w:r>
              <w:rPr>
                <w:noProof/>
                <w:webHidden/>
              </w:rPr>
              <w:fldChar w:fldCharType="end"/>
            </w:r>
          </w:hyperlink>
        </w:p>
        <w:p w14:paraId="3C9EF208" w14:textId="2FC121C2" w:rsidR="00BC621F" w:rsidRDefault="00BC621F">
          <w:pPr>
            <w:pStyle w:val="TDC2"/>
            <w:tabs>
              <w:tab w:val="left" w:pos="958"/>
              <w:tab w:val="right" w:leader="dot" w:pos="9394"/>
            </w:tabs>
            <w:rPr>
              <w:rFonts w:asciiTheme="minorHAnsi" w:eastAsiaTheme="minorEastAsia" w:hAnsiTheme="minorHAnsi" w:cstheme="minorBidi"/>
              <w:noProof/>
              <w:kern w:val="2"/>
              <w:sz w:val="22"/>
              <w:szCs w:val="22"/>
              <w14:ligatures w14:val="standardContextual"/>
            </w:rPr>
          </w:pPr>
          <w:hyperlink w:anchor="_Toc198850537" w:history="1">
            <w:r w:rsidRPr="008A669C">
              <w:rPr>
                <w:rStyle w:val="Hipervnculo"/>
                <w:noProof/>
              </w:rPr>
              <w:t>1.2.</w:t>
            </w:r>
            <w:r>
              <w:rPr>
                <w:rFonts w:asciiTheme="minorHAnsi" w:eastAsiaTheme="minorEastAsia" w:hAnsiTheme="minorHAnsi" w:cstheme="minorBidi"/>
                <w:noProof/>
                <w:kern w:val="2"/>
                <w:sz w:val="22"/>
                <w:szCs w:val="22"/>
                <w14:ligatures w14:val="standardContextual"/>
              </w:rPr>
              <w:tab/>
            </w:r>
            <w:r w:rsidRPr="008A669C">
              <w:rPr>
                <w:rStyle w:val="Hipervnculo"/>
                <w:noProof/>
              </w:rPr>
              <w:t>Aproximación desde la analítica de datos</w:t>
            </w:r>
            <w:r>
              <w:rPr>
                <w:noProof/>
                <w:webHidden/>
              </w:rPr>
              <w:tab/>
            </w:r>
            <w:r>
              <w:rPr>
                <w:noProof/>
                <w:webHidden/>
              </w:rPr>
              <w:fldChar w:fldCharType="begin"/>
            </w:r>
            <w:r>
              <w:rPr>
                <w:noProof/>
                <w:webHidden/>
              </w:rPr>
              <w:instrText xml:space="preserve"> PAGEREF _Toc198850537 \h </w:instrText>
            </w:r>
            <w:r>
              <w:rPr>
                <w:noProof/>
                <w:webHidden/>
              </w:rPr>
            </w:r>
            <w:r>
              <w:rPr>
                <w:noProof/>
                <w:webHidden/>
              </w:rPr>
              <w:fldChar w:fldCharType="separate"/>
            </w:r>
            <w:r>
              <w:rPr>
                <w:noProof/>
                <w:webHidden/>
              </w:rPr>
              <w:t>11</w:t>
            </w:r>
            <w:r>
              <w:rPr>
                <w:noProof/>
                <w:webHidden/>
              </w:rPr>
              <w:fldChar w:fldCharType="end"/>
            </w:r>
          </w:hyperlink>
        </w:p>
        <w:p w14:paraId="38B7ECC8" w14:textId="1AADD065" w:rsidR="00BC621F" w:rsidRDefault="00BC621F">
          <w:pPr>
            <w:pStyle w:val="TDC2"/>
            <w:tabs>
              <w:tab w:val="left" w:pos="958"/>
              <w:tab w:val="right" w:leader="dot" w:pos="9394"/>
            </w:tabs>
            <w:rPr>
              <w:rFonts w:asciiTheme="minorHAnsi" w:eastAsiaTheme="minorEastAsia" w:hAnsiTheme="minorHAnsi" w:cstheme="minorBidi"/>
              <w:noProof/>
              <w:kern w:val="2"/>
              <w:sz w:val="22"/>
              <w:szCs w:val="22"/>
              <w14:ligatures w14:val="standardContextual"/>
            </w:rPr>
          </w:pPr>
          <w:hyperlink w:anchor="_Toc198850538" w:history="1">
            <w:r w:rsidRPr="008A669C">
              <w:rPr>
                <w:rStyle w:val="Hipervnculo"/>
                <w:noProof/>
              </w:rPr>
              <w:t>1.3.</w:t>
            </w:r>
            <w:r>
              <w:rPr>
                <w:rFonts w:asciiTheme="minorHAnsi" w:eastAsiaTheme="minorEastAsia" w:hAnsiTheme="minorHAnsi" w:cstheme="minorBidi"/>
                <w:noProof/>
                <w:kern w:val="2"/>
                <w:sz w:val="22"/>
                <w:szCs w:val="22"/>
                <w14:ligatures w14:val="standardContextual"/>
              </w:rPr>
              <w:tab/>
            </w:r>
            <w:r w:rsidRPr="008A669C">
              <w:rPr>
                <w:rStyle w:val="Hipervnculo"/>
                <w:noProof/>
              </w:rPr>
              <w:t>Origen de los datos</w:t>
            </w:r>
            <w:r>
              <w:rPr>
                <w:noProof/>
                <w:webHidden/>
              </w:rPr>
              <w:tab/>
            </w:r>
            <w:r>
              <w:rPr>
                <w:noProof/>
                <w:webHidden/>
              </w:rPr>
              <w:fldChar w:fldCharType="begin"/>
            </w:r>
            <w:r>
              <w:rPr>
                <w:noProof/>
                <w:webHidden/>
              </w:rPr>
              <w:instrText xml:space="preserve"> PAGEREF _Toc198850538 \h </w:instrText>
            </w:r>
            <w:r>
              <w:rPr>
                <w:noProof/>
                <w:webHidden/>
              </w:rPr>
            </w:r>
            <w:r>
              <w:rPr>
                <w:noProof/>
                <w:webHidden/>
              </w:rPr>
              <w:fldChar w:fldCharType="separate"/>
            </w:r>
            <w:r>
              <w:rPr>
                <w:noProof/>
                <w:webHidden/>
              </w:rPr>
              <w:t>12</w:t>
            </w:r>
            <w:r>
              <w:rPr>
                <w:noProof/>
                <w:webHidden/>
              </w:rPr>
              <w:fldChar w:fldCharType="end"/>
            </w:r>
          </w:hyperlink>
        </w:p>
        <w:p w14:paraId="03038043" w14:textId="6EABAC49" w:rsidR="00BC621F" w:rsidRDefault="00BC621F">
          <w:pPr>
            <w:pStyle w:val="TDC2"/>
            <w:tabs>
              <w:tab w:val="left" w:pos="958"/>
              <w:tab w:val="right" w:leader="dot" w:pos="9394"/>
            </w:tabs>
            <w:rPr>
              <w:rFonts w:asciiTheme="minorHAnsi" w:eastAsiaTheme="minorEastAsia" w:hAnsiTheme="minorHAnsi" w:cstheme="minorBidi"/>
              <w:noProof/>
              <w:kern w:val="2"/>
              <w:sz w:val="22"/>
              <w:szCs w:val="22"/>
              <w14:ligatures w14:val="standardContextual"/>
            </w:rPr>
          </w:pPr>
          <w:hyperlink w:anchor="_Toc198850539" w:history="1">
            <w:r w:rsidRPr="008A669C">
              <w:rPr>
                <w:rStyle w:val="Hipervnculo"/>
                <w:noProof/>
              </w:rPr>
              <w:t>1.4.</w:t>
            </w:r>
            <w:r>
              <w:rPr>
                <w:rFonts w:asciiTheme="minorHAnsi" w:eastAsiaTheme="minorEastAsia" w:hAnsiTheme="minorHAnsi" w:cstheme="minorBidi"/>
                <w:noProof/>
                <w:kern w:val="2"/>
                <w:sz w:val="22"/>
                <w:szCs w:val="22"/>
                <w14:ligatures w14:val="standardContextual"/>
              </w:rPr>
              <w:tab/>
            </w:r>
            <w:r w:rsidRPr="008A669C">
              <w:rPr>
                <w:rStyle w:val="Hipervnculo"/>
                <w:noProof/>
              </w:rPr>
              <w:t>Métricas de desempeño</w:t>
            </w:r>
            <w:r>
              <w:rPr>
                <w:noProof/>
                <w:webHidden/>
              </w:rPr>
              <w:tab/>
            </w:r>
            <w:r>
              <w:rPr>
                <w:noProof/>
                <w:webHidden/>
              </w:rPr>
              <w:fldChar w:fldCharType="begin"/>
            </w:r>
            <w:r>
              <w:rPr>
                <w:noProof/>
                <w:webHidden/>
              </w:rPr>
              <w:instrText xml:space="preserve"> PAGEREF _Toc198850539 \h </w:instrText>
            </w:r>
            <w:r>
              <w:rPr>
                <w:noProof/>
                <w:webHidden/>
              </w:rPr>
            </w:r>
            <w:r>
              <w:rPr>
                <w:noProof/>
                <w:webHidden/>
              </w:rPr>
              <w:fldChar w:fldCharType="separate"/>
            </w:r>
            <w:r>
              <w:rPr>
                <w:noProof/>
                <w:webHidden/>
              </w:rPr>
              <w:t>12</w:t>
            </w:r>
            <w:r>
              <w:rPr>
                <w:noProof/>
                <w:webHidden/>
              </w:rPr>
              <w:fldChar w:fldCharType="end"/>
            </w:r>
          </w:hyperlink>
        </w:p>
        <w:p w14:paraId="385C4862" w14:textId="0974B527" w:rsidR="00BC621F" w:rsidRDefault="00BC621F">
          <w:pPr>
            <w:pStyle w:val="TDC1"/>
            <w:tabs>
              <w:tab w:val="left" w:pos="442"/>
            </w:tabs>
            <w:rPr>
              <w:rFonts w:asciiTheme="minorHAnsi" w:eastAsiaTheme="minorEastAsia" w:hAnsiTheme="minorHAnsi" w:cstheme="minorBidi"/>
              <w:noProof/>
              <w:kern w:val="2"/>
              <w:sz w:val="22"/>
              <w:szCs w:val="22"/>
              <w14:ligatures w14:val="standardContextual"/>
            </w:rPr>
          </w:pPr>
          <w:hyperlink w:anchor="_Toc198850540" w:history="1">
            <w:r w:rsidRPr="008A669C">
              <w:rPr>
                <w:rStyle w:val="Hipervnculo"/>
                <w:noProof/>
              </w:rPr>
              <w:t>2.</w:t>
            </w:r>
            <w:r>
              <w:rPr>
                <w:rFonts w:asciiTheme="minorHAnsi" w:eastAsiaTheme="minorEastAsia" w:hAnsiTheme="minorHAnsi" w:cstheme="minorBidi"/>
                <w:noProof/>
                <w:kern w:val="2"/>
                <w:sz w:val="22"/>
                <w:szCs w:val="22"/>
                <w14:ligatures w14:val="standardContextual"/>
              </w:rPr>
              <w:tab/>
            </w:r>
            <w:r w:rsidRPr="008A669C">
              <w:rPr>
                <w:rStyle w:val="Hipervnculo"/>
                <w:noProof/>
              </w:rPr>
              <w:t>Objetivos</w:t>
            </w:r>
            <w:r>
              <w:rPr>
                <w:noProof/>
                <w:webHidden/>
              </w:rPr>
              <w:tab/>
            </w:r>
            <w:r>
              <w:rPr>
                <w:noProof/>
                <w:webHidden/>
              </w:rPr>
              <w:fldChar w:fldCharType="begin"/>
            </w:r>
            <w:r>
              <w:rPr>
                <w:noProof/>
                <w:webHidden/>
              </w:rPr>
              <w:instrText xml:space="preserve"> PAGEREF _Toc198850540 \h </w:instrText>
            </w:r>
            <w:r>
              <w:rPr>
                <w:noProof/>
                <w:webHidden/>
              </w:rPr>
            </w:r>
            <w:r>
              <w:rPr>
                <w:noProof/>
                <w:webHidden/>
              </w:rPr>
              <w:fldChar w:fldCharType="separate"/>
            </w:r>
            <w:r>
              <w:rPr>
                <w:noProof/>
                <w:webHidden/>
              </w:rPr>
              <w:t>14</w:t>
            </w:r>
            <w:r>
              <w:rPr>
                <w:noProof/>
                <w:webHidden/>
              </w:rPr>
              <w:fldChar w:fldCharType="end"/>
            </w:r>
          </w:hyperlink>
        </w:p>
        <w:p w14:paraId="47519A5D" w14:textId="58E0ED2C" w:rsidR="00BC621F" w:rsidRDefault="00BC621F">
          <w:pPr>
            <w:pStyle w:val="TDC2"/>
            <w:tabs>
              <w:tab w:val="left" w:pos="958"/>
              <w:tab w:val="right" w:leader="dot" w:pos="9394"/>
            </w:tabs>
            <w:rPr>
              <w:rFonts w:asciiTheme="minorHAnsi" w:eastAsiaTheme="minorEastAsia" w:hAnsiTheme="minorHAnsi" w:cstheme="minorBidi"/>
              <w:noProof/>
              <w:kern w:val="2"/>
              <w:sz w:val="22"/>
              <w:szCs w:val="22"/>
              <w14:ligatures w14:val="standardContextual"/>
            </w:rPr>
          </w:pPr>
          <w:hyperlink w:anchor="_Toc198850541" w:history="1">
            <w:r w:rsidRPr="008A669C">
              <w:rPr>
                <w:rStyle w:val="Hipervnculo"/>
                <w:noProof/>
              </w:rPr>
              <w:t>2.1.</w:t>
            </w:r>
            <w:r>
              <w:rPr>
                <w:rFonts w:asciiTheme="minorHAnsi" w:eastAsiaTheme="minorEastAsia" w:hAnsiTheme="minorHAnsi" w:cstheme="minorBidi"/>
                <w:noProof/>
                <w:kern w:val="2"/>
                <w:sz w:val="22"/>
                <w:szCs w:val="22"/>
                <w14:ligatures w14:val="standardContextual"/>
              </w:rPr>
              <w:tab/>
            </w:r>
            <w:r w:rsidRPr="008A669C">
              <w:rPr>
                <w:rStyle w:val="Hipervnculo"/>
                <w:noProof/>
              </w:rPr>
              <w:t>Objetivo general</w:t>
            </w:r>
            <w:r>
              <w:rPr>
                <w:noProof/>
                <w:webHidden/>
              </w:rPr>
              <w:tab/>
            </w:r>
            <w:r>
              <w:rPr>
                <w:noProof/>
                <w:webHidden/>
              </w:rPr>
              <w:fldChar w:fldCharType="begin"/>
            </w:r>
            <w:r>
              <w:rPr>
                <w:noProof/>
                <w:webHidden/>
              </w:rPr>
              <w:instrText xml:space="preserve"> PAGEREF _Toc198850541 \h </w:instrText>
            </w:r>
            <w:r>
              <w:rPr>
                <w:noProof/>
                <w:webHidden/>
              </w:rPr>
            </w:r>
            <w:r>
              <w:rPr>
                <w:noProof/>
                <w:webHidden/>
              </w:rPr>
              <w:fldChar w:fldCharType="separate"/>
            </w:r>
            <w:r>
              <w:rPr>
                <w:noProof/>
                <w:webHidden/>
              </w:rPr>
              <w:t>14</w:t>
            </w:r>
            <w:r>
              <w:rPr>
                <w:noProof/>
                <w:webHidden/>
              </w:rPr>
              <w:fldChar w:fldCharType="end"/>
            </w:r>
          </w:hyperlink>
        </w:p>
        <w:p w14:paraId="209BCC8F" w14:textId="1D4BE742" w:rsidR="00BC621F" w:rsidRDefault="00BC621F">
          <w:pPr>
            <w:pStyle w:val="TDC2"/>
            <w:tabs>
              <w:tab w:val="left" w:pos="958"/>
              <w:tab w:val="right" w:leader="dot" w:pos="9394"/>
            </w:tabs>
            <w:rPr>
              <w:rFonts w:asciiTheme="minorHAnsi" w:eastAsiaTheme="minorEastAsia" w:hAnsiTheme="minorHAnsi" w:cstheme="minorBidi"/>
              <w:noProof/>
              <w:kern w:val="2"/>
              <w:sz w:val="22"/>
              <w:szCs w:val="22"/>
              <w14:ligatures w14:val="standardContextual"/>
            </w:rPr>
          </w:pPr>
          <w:hyperlink w:anchor="_Toc198850542" w:history="1">
            <w:r w:rsidRPr="008A669C">
              <w:rPr>
                <w:rStyle w:val="Hipervnculo"/>
                <w:noProof/>
              </w:rPr>
              <w:t>2.2.</w:t>
            </w:r>
            <w:r>
              <w:rPr>
                <w:rFonts w:asciiTheme="minorHAnsi" w:eastAsiaTheme="minorEastAsia" w:hAnsiTheme="minorHAnsi" w:cstheme="minorBidi"/>
                <w:noProof/>
                <w:kern w:val="2"/>
                <w:sz w:val="22"/>
                <w:szCs w:val="22"/>
                <w14:ligatures w14:val="standardContextual"/>
              </w:rPr>
              <w:tab/>
            </w:r>
            <w:r w:rsidRPr="008A669C">
              <w:rPr>
                <w:rStyle w:val="Hipervnculo"/>
                <w:noProof/>
              </w:rPr>
              <w:t>Objetivos específicos</w:t>
            </w:r>
            <w:r>
              <w:rPr>
                <w:noProof/>
                <w:webHidden/>
              </w:rPr>
              <w:tab/>
            </w:r>
            <w:r>
              <w:rPr>
                <w:noProof/>
                <w:webHidden/>
              </w:rPr>
              <w:fldChar w:fldCharType="begin"/>
            </w:r>
            <w:r>
              <w:rPr>
                <w:noProof/>
                <w:webHidden/>
              </w:rPr>
              <w:instrText xml:space="preserve"> PAGEREF _Toc198850542 \h </w:instrText>
            </w:r>
            <w:r>
              <w:rPr>
                <w:noProof/>
                <w:webHidden/>
              </w:rPr>
            </w:r>
            <w:r>
              <w:rPr>
                <w:noProof/>
                <w:webHidden/>
              </w:rPr>
              <w:fldChar w:fldCharType="separate"/>
            </w:r>
            <w:r>
              <w:rPr>
                <w:noProof/>
                <w:webHidden/>
              </w:rPr>
              <w:t>14</w:t>
            </w:r>
            <w:r>
              <w:rPr>
                <w:noProof/>
                <w:webHidden/>
              </w:rPr>
              <w:fldChar w:fldCharType="end"/>
            </w:r>
          </w:hyperlink>
        </w:p>
        <w:p w14:paraId="14035D92" w14:textId="0FFD4BBB" w:rsidR="00BC621F" w:rsidRDefault="00BC621F">
          <w:pPr>
            <w:pStyle w:val="TDC1"/>
            <w:tabs>
              <w:tab w:val="left" w:pos="442"/>
            </w:tabs>
            <w:rPr>
              <w:rFonts w:asciiTheme="minorHAnsi" w:eastAsiaTheme="minorEastAsia" w:hAnsiTheme="minorHAnsi" w:cstheme="minorBidi"/>
              <w:noProof/>
              <w:kern w:val="2"/>
              <w:sz w:val="22"/>
              <w:szCs w:val="22"/>
              <w14:ligatures w14:val="standardContextual"/>
            </w:rPr>
          </w:pPr>
          <w:hyperlink w:anchor="_Toc198850543" w:history="1">
            <w:r w:rsidRPr="008A669C">
              <w:rPr>
                <w:rStyle w:val="Hipervnculo"/>
                <w:noProof/>
              </w:rPr>
              <w:t>3.</w:t>
            </w:r>
            <w:r>
              <w:rPr>
                <w:rFonts w:asciiTheme="minorHAnsi" w:eastAsiaTheme="minorEastAsia" w:hAnsiTheme="minorHAnsi" w:cstheme="minorBidi"/>
                <w:noProof/>
                <w:kern w:val="2"/>
                <w:sz w:val="22"/>
                <w:szCs w:val="22"/>
                <w14:ligatures w14:val="standardContextual"/>
              </w:rPr>
              <w:tab/>
            </w:r>
            <w:r w:rsidRPr="008A669C">
              <w:rPr>
                <w:rStyle w:val="Hipervnculo"/>
                <w:noProof/>
              </w:rPr>
              <w:t>Datos</w:t>
            </w:r>
            <w:r>
              <w:rPr>
                <w:noProof/>
                <w:webHidden/>
              </w:rPr>
              <w:tab/>
            </w:r>
            <w:r>
              <w:rPr>
                <w:noProof/>
                <w:webHidden/>
              </w:rPr>
              <w:fldChar w:fldCharType="begin"/>
            </w:r>
            <w:r>
              <w:rPr>
                <w:noProof/>
                <w:webHidden/>
              </w:rPr>
              <w:instrText xml:space="preserve"> PAGEREF _Toc198850543 \h </w:instrText>
            </w:r>
            <w:r>
              <w:rPr>
                <w:noProof/>
                <w:webHidden/>
              </w:rPr>
            </w:r>
            <w:r>
              <w:rPr>
                <w:noProof/>
                <w:webHidden/>
              </w:rPr>
              <w:fldChar w:fldCharType="separate"/>
            </w:r>
            <w:r>
              <w:rPr>
                <w:noProof/>
                <w:webHidden/>
              </w:rPr>
              <w:t>15</w:t>
            </w:r>
            <w:r>
              <w:rPr>
                <w:noProof/>
                <w:webHidden/>
              </w:rPr>
              <w:fldChar w:fldCharType="end"/>
            </w:r>
          </w:hyperlink>
        </w:p>
        <w:p w14:paraId="602978C9" w14:textId="2D9D0768" w:rsidR="00BC621F" w:rsidRDefault="00BC621F">
          <w:pPr>
            <w:pStyle w:val="TDC2"/>
            <w:tabs>
              <w:tab w:val="left" w:pos="958"/>
              <w:tab w:val="right" w:leader="dot" w:pos="9394"/>
            </w:tabs>
            <w:rPr>
              <w:rFonts w:asciiTheme="minorHAnsi" w:eastAsiaTheme="minorEastAsia" w:hAnsiTheme="minorHAnsi" w:cstheme="minorBidi"/>
              <w:noProof/>
              <w:kern w:val="2"/>
              <w:sz w:val="22"/>
              <w:szCs w:val="22"/>
              <w14:ligatures w14:val="standardContextual"/>
            </w:rPr>
          </w:pPr>
          <w:hyperlink w:anchor="_Toc198850544" w:history="1">
            <w:r w:rsidRPr="008A669C">
              <w:rPr>
                <w:rStyle w:val="Hipervnculo"/>
                <w:noProof/>
              </w:rPr>
              <w:t>3.1.</w:t>
            </w:r>
            <w:r>
              <w:rPr>
                <w:rFonts w:asciiTheme="minorHAnsi" w:eastAsiaTheme="minorEastAsia" w:hAnsiTheme="minorHAnsi" w:cstheme="minorBidi"/>
                <w:noProof/>
                <w:kern w:val="2"/>
                <w:sz w:val="22"/>
                <w:szCs w:val="22"/>
                <w14:ligatures w14:val="standardContextual"/>
              </w:rPr>
              <w:tab/>
            </w:r>
            <w:r w:rsidRPr="008A669C">
              <w:rPr>
                <w:rStyle w:val="Hipervnculo"/>
                <w:noProof/>
              </w:rPr>
              <w:t>Datos originales</w:t>
            </w:r>
            <w:r>
              <w:rPr>
                <w:noProof/>
                <w:webHidden/>
              </w:rPr>
              <w:tab/>
            </w:r>
            <w:r>
              <w:rPr>
                <w:noProof/>
                <w:webHidden/>
              </w:rPr>
              <w:fldChar w:fldCharType="begin"/>
            </w:r>
            <w:r>
              <w:rPr>
                <w:noProof/>
                <w:webHidden/>
              </w:rPr>
              <w:instrText xml:space="preserve"> PAGEREF _Toc198850544 \h </w:instrText>
            </w:r>
            <w:r>
              <w:rPr>
                <w:noProof/>
                <w:webHidden/>
              </w:rPr>
            </w:r>
            <w:r>
              <w:rPr>
                <w:noProof/>
                <w:webHidden/>
              </w:rPr>
              <w:fldChar w:fldCharType="separate"/>
            </w:r>
            <w:r>
              <w:rPr>
                <w:noProof/>
                <w:webHidden/>
              </w:rPr>
              <w:t>15</w:t>
            </w:r>
            <w:r>
              <w:rPr>
                <w:noProof/>
                <w:webHidden/>
              </w:rPr>
              <w:fldChar w:fldCharType="end"/>
            </w:r>
          </w:hyperlink>
        </w:p>
        <w:p w14:paraId="320BB38D" w14:textId="15CB846B" w:rsidR="00BC621F" w:rsidRDefault="00BC621F">
          <w:pPr>
            <w:pStyle w:val="TDC2"/>
            <w:tabs>
              <w:tab w:val="left" w:pos="958"/>
              <w:tab w:val="right" w:leader="dot" w:pos="9394"/>
            </w:tabs>
            <w:rPr>
              <w:rFonts w:asciiTheme="minorHAnsi" w:eastAsiaTheme="minorEastAsia" w:hAnsiTheme="minorHAnsi" w:cstheme="minorBidi"/>
              <w:noProof/>
              <w:kern w:val="2"/>
              <w:sz w:val="22"/>
              <w:szCs w:val="22"/>
              <w14:ligatures w14:val="standardContextual"/>
            </w:rPr>
          </w:pPr>
          <w:hyperlink w:anchor="_Toc198850545" w:history="1">
            <w:r w:rsidRPr="008A669C">
              <w:rPr>
                <w:rStyle w:val="Hipervnculo"/>
                <w:noProof/>
              </w:rPr>
              <w:t>3.2.</w:t>
            </w:r>
            <w:r>
              <w:rPr>
                <w:rFonts w:asciiTheme="minorHAnsi" w:eastAsiaTheme="minorEastAsia" w:hAnsiTheme="minorHAnsi" w:cstheme="minorBidi"/>
                <w:noProof/>
                <w:kern w:val="2"/>
                <w:sz w:val="22"/>
                <w:szCs w:val="22"/>
                <w14:ligatures w14:val="standardContextual"/>
              </w:rPr>
              <w:tab/>
            </w:r>
            <w:r w:rsidRPr="008A669C">
              <w:rPr>
                <w:rStyle w:val="Hipervnculo"/>
                <w:noProof/>
              </w:rPr>
              <w:t>Datsets</w:t>
            </w:r>
            <w:r>
              <w:rPr>
                <w:noProof/>
                <w:webHidden/>
              </w:rPr>
              <w:tab/>
            </w:r>
            <w:r>
              <w:rPr>
                <w:noProof/>
                <w:webHidden/>
              </w:rPr>
              <w:fldChar w:fldCharType="begin"/>
            </w:r>
            <w:r>
              <w:rPr>
                <w:noProof/>
                <w:webHidden/>
              </w:rPr>
              <w:instrText xml:space="preserve"> PAGEREF _Toc198850545 \h </w:instrText>
            </w:r>
            <w:r>
              <w:rPr>
                <w:noProof/>
                <w:webHidden/>
              </w:rPr>
            </w:r>
            <w:r>
              <w:rPr>
                <w:noProof/>
                <w:webHidden/>
              </w:rPr>
              <w:fldChar w:fldCharType="separate"/>
            </w:r>
            <w:r>
              <w:rPr>
                <w:noProof/>
                <w:webHidden/>
              </w:rPr>
              <w:t>16</w:t>
            </w:r>
            <w:r>
              <w:rPr>
                <w:noProof/>
                <w:webHidden/>
              </w:rPr>
              <w:fldChar w:fldCharType="end"/>
            </w:r>
          </w:hyperlink>
        </w:p>
        <w:p w14:paraId="05F3FDB8" w14:textId="6516BD7F" w:rsidR="00BC621F" w:rsidRDefault="00BC621F">
          <w:pPr>
            <w:pStyle w:val="TDC2"/>
            <w:tabs>
              <w:tab w:val="left" w:pos="958"/>
              <w:tab w:val="right" w:leader="dot" w:pos="9394"/>
            </w:tabs>
            <w:rPr>
              <w:rFonts w:asciiTheme="minorHAnsi" w:eastAsiaTheme="minorEastAsia" w:hAnsiTheme="minorHAnsi" w:cstheme="minorBidi"/>
              <w:noProof/>
              <w:kern w:val="2"/>
              <w:sz w:val="22"/>
              <w:szCs w:val="22"/>
              <w14:ligatures w14:val="standardContextual"/>
            </w:rPr>
          </w:pPr>
          <w:hyperlink w:anchor="_Toc198850546" w:history="1">
            <w:r w:rsidRPr="008A669C">
              <w:rPr>
                <w:rStyle w:val="Hipervnculo"/>
                <w:noProof/>
              </w:rPr>
              <w:t>3.3.</w:t>
            </w:r>
            <w:r>
              <w:rPr>
                <w:rFonts w:asciiTheme="minorHAnsi" w:eastAsiaTheme="minorEastAsia" w:hAnsiTheme="minorHAnsi" w:cstheme="minorBidi"/>
                <w:noProof/>
                <w:kern w:val="2"/>
                <w:sz w:val="22"/>
                <w:szCs w:val="22"/>
                <w14:ligatures w14:val="standardContextual"/>
              </w:rPr>
              <w:tab/>
            </w:r>
            <w:r w:rsidRPr="008A669C">
              <w:rPr>
                <w:rStyle w:val="Hipervnculo"/>
                <w:noProof/>
              </w:rPr>
              <w:t>Analítica descriptiva</w:t>
            </w:r>
            <w:r>
              <w:rPr>
                <w:noProof/>
                <w:webHidden/>
              </w:rPr>
              <w:tab/>
            </w:r>
            <w:r>
              <w:rPr>
                <w:noProof/>
                <w:webHidden/>
              </w:rPr>
              <w:fldChar w:fldCharType="begin"/>
            </w:r>
            <w:r>
              <w:rPr>
                <w:noProof/>
                <w:webHidden/>
              </w:rPr>
              <w:instrText xml:space="preserve"> PAGEREF _Toc198850546 \h </w:instrText>
            </w:r>
            <w:r>
              <w:rPr>
                <w:noProof/>
                <w:webHidden/>
              </w:rPr>
            </w:r>
            <w:r>
              <w:rPr>
                <w:noProof/>
                <w:webHidden/>
              </w:rPr>
              <w:fldChar w:fldCharType="separate"/>
            </w:r>
            <w:r>
              <w:rPr>
                <w:noProof/>
                <w:webHidden/>
              </w:rPr>
              <w:t>17</w:t>
            </w:r>
            <w:r>
              <w:rPr>
                <w:noProof/>
                <w:webHidden/>
              </w:rPr>
              <w:fldChar w:fldCharType="end"/>
            </w:r>
          </w:hyperlink>
        </w:p>
        <w:p w14:paraId="7C5938FB" w14:textId="2CBCACCD" w:rsidR="00BC621F" w:rsidRDefault="00BC621F">
          <w:pPr>
            <w:pStyle w:val="TDC1"/>
            <w:rPr>
              <w:rFonts w:asciiTheme="minorHAnsi" w:eastAsiaTheme="minorEastAsia" w:hAnsiTheme="minorHAnsi" w:cstheme="minorBidi"/>
              <w:noProof/>
              <w:kern w:val="2"/>
              <w:sz w:val="22"/>
              <w:szCs w:val="22"/>
              <w14:ligatures w14:val="standardContextual"/>
            </w:rPr>
          </w:pPr>
          <w:hyperlink w:anchor="_Toc198850547" w:history="1">
            <w:r w:rsidRPr="008A669C">
              <w:rPr>
                <w:rStyle w:val="Hipervnculo"/>
                <w:noProof/>
                <w:lang w:val="en-US"/>
              </w:rPr>
              <w:t>Referencias</w:t>
            </w:r>
            <w:r>
              <w:rPr>
                <w:noProof/>
                <w:webHidden/>
              </w:rPr>
              <w:tab/>
            </w:r>
            <w:r>
              <w:rPr>
                <w:noProof/>
                <w:webHidden/>
              </w:rPr>
              <w:fldChar w:fldCharType="begin"/>
            </w:r>
            <w:r>
              <w:rPr>
                <w:noProof/>
                <w:webHidden/>
              </w:rPr>
              <w:instrText xml:space="preserve"> PAGEREF _Toc198850547 \h </w:instrText>
            </w:r>
            <w:r>
              <w:rPr>
                <w:noProof/>
                <w:webHidden/>
              </w:rPr>
            </w:r>
            <w:r>
              <w:rPr>
                <w:noProof/>
                <w:webHidden/>
              </w:rPr>
              <w:fldChar w:fldCharType="separate"/>
            </w:r>
            <w:r>
              <w:rPr>
                <w:noProof/>
                <w:webHidden/>
              </w:rPr>
              <w:t>23</w:t>
            </w:r>
            <w:r>
              <w:rPr>
                <w:noProof/>
                <w:webHidden/>
              </w:rPr>
              <w:fldChar w:fldCharType="end"/>
            </w:r>
          </w:hyperlink>
        </w:p>
        <w:p w14:paraId="3D338A0E" w14:textId="05EBFDC8" w:rsidR="00290BCC" w:rsidRDefault="00290BCC">
          <w:r>
            <w:rPr>
              <w:b/>
              <w:bCs/>
              <w:lang w:val="es-ES"/>
            </w:rPr>
            <w:fldChar w:fldCharType="end"/>
          </w:r>
        </w:p>
      </w:sdtContent>
    </w:sdt>
    <w:p w14:paraId="3737EF35" w14:textId="77777777" w:rsidR="00827CD5" w:rsidRDefault="00827CD5">
      <w:pPr>
        <w:jc w:val="center"/>
        <w:rPr>
          <w:b/>
        </w:rPr>
      </w:pPr>
    </w:p>
    <w:p w14:paraId="7EA33462" w14:textId="77777777" w:rsidR="00BC621F" w:rsidRDefault="00BC621F">
      <w:pPr>
        <w:jc w:val="center"/>
        <w:rPr>
          <w:b/>
        </w:rPr>
      </w:pPr>
    </w:p>
    <w:p w14:paraId="47155F15" w14:textId="77777777" w:rsidR="00BC621F" w:rsidRDefault="00BC621F">
      <w:pPr>
        <w:jc w:val="center"/>
        <w:rPr>
          <w:b/>
        </w:rPr>
      </w:pPr>
    </w:p>
    <w:p w14:paraId="4A004CC1" w14:textId="77777777" w:rsidR="00BC621F" w:rsidRDefault="00BC621F">
      <w:pPr>
        <w:jc w:val="center"/>
        <w:rPr>
          <w:b/>
        </w:rPr>
      </w:pPr>
    </w:p>
    <w:p w14:paraId="32C2C183" w14:textId="77777777" w:rsidR="00BC621F" w:rsidRDefault="00BC621F">
      <w:pPr>
        <w:jc w:val="center"/>
        <w:rPr>
          <w:b/>
        </w:rPr>
      </w:pPr>
    </w:p>
    <w:p w14:paraId="698171EB" w14:textId="77777777" w:rsidR="00BC621F" w:rsidRDefault="00BC621F">
      <w:pPr>
        <w:jc w:val="center"/>
        <w:rPr>
          <w:b/>
        </w:rPr>
      </w:pPr>
    </w:p>
    <w:p w14:paraId="553F425B" w14:textId="77777777" w:rsidR="00BC621F" w:rsidRDefault="00BC621F">
      <w:pPr>
        <w:jc w:val="center"/>
        <w:rPr>
          <w:b/>
        </w:rPr>
      </w:pPr>
    </w:p>
    <w:p w14:paraId="440556EE" w14:textId="77777777" w:rsidR="00BC621F" w:rsidRDefault="00BC621F">
      <w:pPr>
        <w:jc w:val="center"/>
        <w:rPr>
          <w:b/>
        </w:rPr>
      </w:pPr>
    </w:p>
    <w:p w14:paraId="3499B7A4" w14:textId="77777777" w:rsidR="00BC621F" w:rsidRDefault="00BC621F">
      <w:pPr>
        <w:jc w:val="center"/>
        <w:rPr>
          <w:b/>
        </w:rPr>
      </w:pPr>
    </w:p>
    <w:p w14:paraId="5810DE25" w14:textId="77777777" w:rsidR="00BC621F" w:rsidRDefault="00BC621F">
      <w:pPr>
        <w:jc w:val="center"/>
        <w:rPr>
          <w:b/>
        </w:rPr>
      </w:pPr>
    </w:p>
    <w:p w14:paraId="68D70495" w14:textId="77777777" w:rsidR="00BC621F" w:rsidRDefault="00BC621F">
      <w:pPr>
        <w:jc w:val="center"/>
        <w:rPr>
          <w:b/>
        </w:rPr>
      </w:pPr>
    </w:p>
    <w:p w14:paraId="7C2F9224" w14:textId="77777777" w:rsidR="00827CD5" w:rsidRDefault="00827CD5">
      <w:pPr>
        <w:jc w:val="center"/>
        <w:rPr>
          <w:b/>
        </w:rPr>
      </w:pPr>
    </w:p>
    <w:p w14:paraId="12ABD981" w14:textId="77777777" w:rsidR="000D09F6" w:rsidRDefault="00855EB3">
      <w:pPr>
        <w:jc w:val="center"/>
        <w:rPr>
          <w:b/>
        </w:rPr>
      </w:pPr>
      <w:r>
        <w:rPr>
          <w:b/>
        </w:rPr>
        <w:t>Lista de tablas</w:t>
      </w:r>
    </w:p>
    <w:p w14:paraId="277129DC" w14:textId="7A20ECFE" w:rsidR="00B5518C" w:rsidRDefault="00E5590A">
      <w:pPr>
        <w:pStyle w:val="Tabladeilustraciones"/>
        <w:tabs>
          <w:tab w:val="right" w:leader="dot" w:pos="9394"/>
        </w:tabs>
        <w:rPr>
          <w:rFonts w:asciiTheme="minorHAnsi" w:eastAsiaTheme="minorEastAsia" w:hAnsiTheme="minorHAnsi" w:cstheme="minorBidi"/>
          <w:noProof/>
          <w:kern w:val="2"/>
          <w:sz w:val="22"/>
          <w:szCs w:val="22"/>
          <w14:ligatures w14:val="standardContextual"/>
        </w:rPr>
      </w:pPr>
      <w:r>
        <w:rPr>
          <w:b/>
        </w:rPr>
        <w:fldChar w:fldCharType="begin"/>
      </w:r>
      <w:r>
        <w:rPr>
          <w:b/>
        </w:rPr>
        <w:instrText xml:space="preserve"> TOC \h \z \c "Tabla" </w:instrText>
      </w:r>
      <w:r>
        <w:rPr>
          <w:b/>
        </w:rPr>
        <w:fldChar w:fldCharType="separate"/>
      </w:r>
      <w:hyperlink w:anchor="_Toc198847986" w:history="1">
        <w:r w:rsidR="00B5518C" w:rsidRPr="00464953">
          <w:rPr>
            <w:rStyle w:val="Hipervnculo"/>
            <w:noProof/>
          </w:rPr>
          <w:t>Tabla 1 - Campos de los dataset utilizados</w:t>
        </w:r>
        <w:r w:rsidR="00B5518C">
          <w:rPr>
            <w:noProof/>
            <w:webHidden/>
          </w:rPr>
          <w:tab/>
        </w:r>
        <w:r w:rsidR="00B5518C">
          <w:rPr>
            <w:noProof/>
            <w:webHidden/>
          </w:rPr>
          <w:fldChar w:fldCharType="begin"/>
        </w:r>
        <w:r w:rsidR="00B5518C">
          <w:rPr>
            <w:noProof/>
            <w:webHidden/>
          </w:rPr>
          <w:instrText xml:space="preserve"> PAGEREF _Toc198847986 \h </w:instrText>
        </w:r>
        <w:r w:rsidR="00B5518C">
          <w:rPr>
            <w:noProof/>
            <w:webHidden/>
          </w:rPr>
        </w:r>
        <w:r w:rsidR="00B5518C">
          <w:rPr>
            <w:noProof/>
            <w:webHidden/>
          </w:rPr>
          <w:fldChar w:fldCharType="separate"/>
        </w:r>
        <w:r w:rsidR="00B5518C">
          <w:rPr>
            <w:noProof/>
            <w:webHidden/>
          </w:rPr>
          <w:t>18</w:t>
        </w:r>
        <w:r w:rsidR="00B5518C">
          <w:rPr>
            <w:noProof/>
            <w:webHidden/>
          </w:rPr>
          <w:fldChar w:fldCharType="end"/>
        </w:r>
      </w:hyperlink>
    </w:p>
    <w:p w14:paraId="3B5F9D96" w14:textId="67D34275" w:rsidR="00B5518C" w:rsidRDefault="00855EB3">
      <w:pPr>
        <w:pStyle w:val="Tabladeilustraciones"/>
        <w:tabs>
          <w:tab w:val="right" w:leader="dot" w:pos="9394"/>
        </w:tabs>
        <w:rPr>
          <w:rFonts w:asciiTheme="minorHAnsi" w:eastAsiaTheme="minorEastAsia" w:hAnsiTheme="minorHAnsi" w:cstheme="minorBidi"/>
          <w:noProof/>
          <w:kern w:val="2"/>
          <w:sz w:val="22"/>
          <w:szCs w:val="22"/>
          <w14:ligatures w14:val="standardContextual"/>
        </w:rPr>
      </w:pPr>
      <w:hyperlink w:anchor="_Toc198847987" w:history="1">
        <w:r w:rsidR="00B5518C" w:rsidRPr="00464953">
          <w:rPr>
            <w:rStyle w:val="Hipervnculo"/>
            <w:noProof/>
          </w:rPr>
          <w:t>Tabla 2  - Estadísticas descriptivas del dataset original, eliminando los 0 de variables move y price</w:t>
        </w:r>
        <w:r w:rsidR="00B5518C">
          <w:rPr>
            <w:noProof/>
            <w:webHidden/>
          </w:rPr>
          <w:tab/>
        </w:r>
        <w:r w:rsidR="00B5518C">
          <w:rPr>
            <w:noProof/>
            <w:webHidden/>
          </w:rPr>
          <w:fldChar w:fldCharType="begin"/>
        </w:r>
        <w:r w:rsidR="00B5518C">
          <w:rPr>
            <w:noProof/>
            <w:webHidden/>
          </w:rPr>
          <w:instrText xml:space="preserve"> PAGEREF _Toc198847987 \h </w:instrText>
        </w:r>
        <w:r w:rsidR="00B5518C">
          <w:rPr>
            <w:noProof/>
            <w:webHidden/>
          </w:rPr>
        </w:r>
        <w:r w:rsidR="00B5518C">
          <w:rPr>
            <w:noProof/>
            <w:webHidden/>
          </w:rPr>
          <w:fldChar w:fldCharType="separate"/>
        </w:r>
        <w:r w:rsidR="00B5518C">
          <w:rPr>
            <w:noProof/>
            <w:webHidden/>
          </w:rPr>
          <w:t>19</w:t>
        </w:r>
        <w:r w:rsidR="00B5518C">
          <w:rPr>
            <w:noProof/>
            <w:webHidden/>
          </w:rPr>
          <w:fldChar w:fldCharType="end"/>
        </w:r>
      </w:hyperlink>
    </w:p>
    <w:p w14:paraId="59BD05F6" w14:textId="5E2D53F7" w:rsidR="00DD3A0B" w:rsidRDefault="00E5590A" w:rsidP="00DD3A0B">
      <w:pPr>
        <w:rPr>
          <w:b/>
        </w:rPr>
      </w:pPr>
      <w:r>
        <w:rPr>
          <w:b/>
        </w:rPr>
        <w:fldChar w:fldCharType="end"/>
      </w:r>
    </w:p>
    <w:p w14:paraId="12ABD988" w14:textId="77777777" w:rsidR="000D09F6" w:rsidRDefault="00855EB3">
      <w:pPr>
        <w:jc w:val="center"/>
        <w:rPr>
          <w:b/>
        </w:rPr>
      </w:pPr>
      <w:r>
        <w:rPr>
          <w:b/>
        </w:rPr>
        <w:t>Lista de figuras</w:t>
      </w:r>
    </w:p>
    <w:p w14:paraId="7FCCDA3D" w14:textId="0178566F" w:rsidR="00686703" w:rsidRDefault="00686703">
      <w:pPr>
        <w:pStyle w:val="Tabladeilustraciones"/>
        <w:tabs>
          <w:tab w:val="right" w:leader="dot" w:pos="9394"/>
        </w:tabs>
        <w:rPr>
          <w:rFonts w:asciiTheme="minorHAnsi" w:eastAsiaTheme="minorEastAsia" w:hAnsiTheme="minorHAnsi" w:cstheme="minorBidi"/>
          <w:noProof/>
          <w:kern w:val="2"/>
          <w:sz w:val="22"/>
          <w:szCs w:val="22"/>
          <w14:ligatures w14:val="standardContextual"/>
        </w:rPr>
      </w:pPr>
      <w:r>
        <w:rPr>
          <w:b/>
        </w:rPr>
        <w:fldChar w:fldCharType="begin"/>
      </w:r>
      <w:r>
        <w:rPr>
          <w:b/>
        </w:rPr>
        <w:instrText xml:space="preserve"> TOC \h \z \c "Ilustración" </w:instrText>
      </w:r>
      <w:r>
        <w:rPr>
          <w:b/>
        </w:rPr>
        <w:fldChar w:fldCharType="separate"/>
      </w:r>
      <w:hyperlink w:anchor="_Toc198850477" w:history="1">
        <w:r w:rsidRPr="007C5913">
          <w:rPr>
            <w:rStyle w:val="Hipervnculo"/>
            <w:noProof/>
          </w:rPr>
          <w:t>Ilustración 1- Distribución de variable price antes de limpieza</w:t>
        </w:r>
        <w:r>
          <w:rPr>
            <w:noProof/>
            <w:webHidden/>
          </w:rPr>
          <w:tab/>
        </w:r>
        <w:r>
          <w:rPr>
            <w:noProof/>
            <w:webHidden/>
          </w:rPr>
          <w:fldChar w:fldCharType="begin"/>
        </w:r>
        <w:r>
          <w:rPr>
            <w:noProof/>
            <w:webHidden/>
          </w:rPr>
          <w:instrText xml:space="preserve"> PAGEREF _Toc198850477 \h </w:instrText>
        </w:r>
        <w:r>
          <w:rPr>
            <w:noProof/>
            <w:webHidden/>
          </w:rPr>
        </w:r>
        <w:r>
          <w:rPr>
            <w:noProof/>
            <w:webHidden/>
          </w:rPr>
          <w:fldChar w:fldCharType="separate"/>
        </w:r>
        <w:r>
          <w:rPr>
            <w:noProof/>
            <w:webHidden/>
          </w:rPr>
          <w:t>18</w:t>
        </w:r>
        <w:r>
          <w:rPr>
            <w:noProof/>
            <w:webHidden/>
          </w:rPr>
          <w:fldChar w:fldCharType="end"/>
        </w:r>
      </w:hyperlink>
    </w:p>
    <w:p w14:paraId="70DD4893" w14:textId="4F7795C8" w:rsidR="00686703" w:rsidRDefault="00686703">
      <w:pPr>
        <w:pStyle w:val="Tabladeilustraciones"/>
        <w:tabs>
          <w:tab w:val="right" w:leader="dot" w:pos="9394"/>
        </w:tabs>
        <w:rPr>
          <w:rFonts w:asciiTheme="minorHAnsi" w:eastAsiaTheme="minorEastAsia" w:hAnsiTheme="minorHAnsi" w:cstheme="minorBidi"/>
          <w:noProof/>
          <w:kern w:val="2"/>
          <w:sz w:val="22"/>
          <w:szCs w:val="22"/>
          <w14:ligatures w14:val="standardContextual"/>
        </w:rPr>
      </w:pPr>
      <w:hyperlink w:anchor="_Toc198850478" w:history="1">
        <w:r w:rsidRPr="007C5913">
          <w:rPr>
            <w:rStyle w:val="Hipervnculo"/>
            <w:noProof/>
          </w:rPr>
          <w:t>Ilustración 2 -Distribución de variable price después de limpieza</w:t>
        </w:r>
        <w:r>
          <w:rPr>
            <w:noProof/>
            <w:webHidden/>
          </w:rPr>
          <w:tab/>
        </w:r>
        <w:r>
          <w:rPr>
            <w:noProof/>
            <w:webHidden/>
          </w:rPr>
          <w:fldChar w:fldCharType="begin"/>
        </w:r>
        <w:r>
          <w:rPr>
            <w:noProof/>
            <w:webHidden/>
          </w:rPr>
          <w:instrText xml:space="preserve"> PAGEREF _Toc198850478 \h </w:instrText>
        </w:r>
        <w:r>
          <w:rPr>
            <w:noProof/>
            <w:webHidden/>
          </w:rPr>
        </w:r>
        <w:r>
          <w:rPr>
            <w:noProof/>
            <w:webHidden/>
          </w:rPr>
          <w:fldChar w:fldCharType="separate"/>
        </w:r>
        <w:r>
          <w:rPr>
            <w:noProof/>
            <w:webHidden/>
          </w:rPr>
          <w:t>18</w:t>
        </w:r>
        <w:r>
          <w:rPr>
            <w:noProof/>
            <w:webHidden/>
          </w:rPr>
          <w:fldChar w:fldCharType="end"/>
        </w:r>
      </w:hyperlink>
    </w:p>
    <w:p w14:paraId="74361753" w14:textId="6B26A3D6" w:rsidR="00686703" w:rsidRDefault="00686703">
      <w:pPr>
        <w:pStyle w:val="Tabladeilustraciones"/>
        <w:tabs>
          <w:tab w:val="right" w:leader="dot" w:pos="9394"/>
        </w:tabs>
        <w:rPr>
          <w:rFonts w:asciiTheme="minorHAnsi" w:eastAsiaTheme="minorEastAsia" w:hAnsiTheme="minorHAnsi" w:cstheme="minorBidi"/>
          <w:noProof/>
          <w:kern w:val="2"/>
          <w:sz w:val="22"/>
          <w:szCs w:val="22"/>
          <w14:ligatures w14:val="standardContextual"/>
        </w:rPr>
      </w:pPr>
      <w:hyperlink w:anchor="_Toc198850479" w:history="1">
        <w:r w:rsidRPr="007C5913">
          <w:rPr>
            <w:rStyle w:val="Hipervnculo"/>
            <w:noProof/>
          </w:rPr>
          <w:t>Ilustración 3 - Distribución de variable move (Cantidad ventas) después de limpieza</w:t>
        </w:r>
        <w:r>
          <w:rPr>
            <w:noProof/>
            <w:webHidden/>
          </w:rPr>
          <w:tab/>
        </w:r>
        <w:r>
          <w:rPr>
            <w:noProof/>
            <w:webHidden/>
          </w:rPr>
          <w:fldChar w:fldCharType="begin"/>
        </w:r>
        <w:r>
          <w:rPr>
            <w:noProof/>
            <w:webHidden/>
          </w:rPr>
          <w:instrText xml:space="preserve"> PAGEREF _Toc198850479 \h </w:instrText>
        </w:r>
        <w:r>
          <w:rPr>
            <w:noProof/>
            <w:webHidden/>
          </w:rPr>
        </w:r>
        <w:r>
          <w:rPr>
            <w:noProof/>
            <w:webHidden/>
          </w:rPr>
          <w:fldChar w:fldCharType="separate"/>
        </w:r>
        <w:r>
          <w:rPr>
            <w:noProof/>
            <w:webHidden/>
          </w:rPr>
          <w:t>18</w:t>
        </w:r>
        <w:r>
          <w:rPr>
            <w:noProof/>
            <w:webHidden/>
          </w:rPr>
          <w:fldChar w:fldCharType="end"/>
        </w:r>
      </w:hyperlink>
    </w:p>
    <w:p w14:paraId="5A29C8F5" w14:textId="09791A13" w:rsidR="00686703" w:rsidRDefault="00686703">
      <w:pPr>
        <w:pStyle w:val="Tabladeilustraciones"/>
        <w:tabs>
          <w:tab w:val="right" w:leader="dot" w:pos="9394"/>
        </w:tabs>
        <w:rPr>
          <w:rFonts w:asciiTheme="minorHAnsi" w:eastAsiaTheme="minorEastAsia" w:hAnsiTheme="minorHAnsi" w:cstheme="minorBidi"/>
          <w:noProof/>
          <w:kern w:val="2"/>
          <w:sz w:val="22"/>
          <w:szCs w:val="22"/>
          <w14:ligatures w14:val="standardContextual"/>
        </w:rPr>
      </w:pPr>
      <w:hyperlink w:anchor="_Toc198850480" w:history="1">
        <w:r w:rsidRPr="007C5913">
          <w:rPr>
            <w:rStyle w:val="Hipervnculo"/>
            <w:noProof/>
          </w:rPr>
          <w:t>Ilustración 4 - relación entre variable categórica sale (tipo de promoción) y move (cantidad de ventas)</w:t>
        </w:r>
        <w:r>
          <w:rPr>
            <w:noProof/>
            <w:webHidden/>
          </w:rPr>
          <w:tab/>
        </w:r>
        <w:r>
          <w:rPr>
            <w:noProof/>
            <w:webHidden/>
          </w:rPr>
          <w:fldChar w:fldCharType="begin"/>
        </w:r>
        <w:r>
          <w:rPr>
            <w:noProof/>
            <w:webHidden/>
          </w:rPr>
          <w:instrText xml:space="preserve"> PAGEREF _Toc198850480 \h </w:instrText>
        </w:r>
        <w:r>
          <w:rPr>
            <w:noProof/>
            <w:webHidden/>
          </w:rPr>
        </w:r>
        <w:r>
          <w:rPr>
            <w:noProof/>
            <w:webHidden/>
          </w:rPr>
          <w:fldChar w:fldCharType="separate"/>
        </w:r>
        <w:r>
          <w:rPr>
            <w:noProof/>
            <w:webHidden/>
          </w:rPr>
          <w:t>19</w:t>
        </w:r>
        <w:r>
          <w:rPr>
            <w:noProof/>
            <w:webHidden/>
          </w:rPr>
          <w:fldChar w:fldCharType="end"/>
        </w:r>
      </w:hyperlink>
    </w:p>
    <w:p w14:paraId="100F37F2" w14:textId="74B8CCC7" w:rsidR="00686703" w:rsidRDefault="00686703">
      <w:pPr>
        <w:pStyle w:val="Tabladeilustraciones"/>
        <w:tabs>
          <w:tab w:val="right" w:leader="dot" w:pos="9394"/>
        </w:tabs>
        <w:rPr>
          <w:rFonts w:asciiTheme="minorHAnsi" w:eastAsiaTheme="minorEastAsia" w:hAnsiTheme="minorHAnsi" w:cstheme="minorBidi"/>
          <w:noProof/>
          <w:kern w:val="2"/>
          <w:sz w:val="22"/>
          <w:szCs w:val="22"/>
          <w14:ligatures w14:val="standardContextual"/>
        </w:rPr>
      </w:pPr>
      <w:hyperlink w:anchor="_Toc198850481" w:history="1">
        <w:r w:rsidRPr="007C5913">
          <w:rPr>
            <w:rStyle w:val="Hipervnculo"/>
            <w:noProof/>
          </w:rPr>
          <w:t>Ilustración 5 - relación entre variable categórica sale(tipo de promoción) y profit (ganancias)</w:t>
        </w:r>
        <w:r>
          <w:rPr>
            <w:noProof/>
            <w:webHidden/>
          </w:rPr>
          <w:tab/>
        </w:r>
        <w:r>
          <w:rPr>
            <w:noProof/>
            <w:webHidden/>
          </w:rPr>
          <w:fldChar w:fldCharType="begin"/>
        </w:r>
        <w:r>
          <w:rPr>
            <w:noProof/>
            <w:webHidden/>
          </w:rPr>
          <w:instrText xml:space="preserve"> PAGEREF _Toc198850481 \h </w:instrText>
        </w:r>
        <w:r>
          <w:rPr>
            <w:noProof/>
            <w:webHidden/>
          </w:rPr>
        </w:r>
        <w:r>
          <w:rPr>
            <w:noProof/>
            <w:webHidden/>
          </w:rPr>
          <w:fldChar w:fldCharType="separate"/>
        </w:r>
        <w:r>
          <w:rPr>
            <w:noProof/>
            <w:webHidden/>
          </w:rPr>
          <w:t>20</w:t>
        </w:r>
        <w:r>
          <w:rPr>
            <w:noProof/>
            <w:webHidden/>
          </w:rPr>
          <w:fldChar w:fldCharType="end"/>
        </w:r>
      </w:hyperlink>
    </w:p>
    <w:p w14:paraId="32E209B2" w14:textId="030E1221" w:rsidR="00686703" w:rsidRDefault="00686703">
      <w:pPr>
        <w:pStyle w:val="Tabladeilustraciones"/>
        <w:tabs>
          <w:tab w:val="right" w:leader="dot" w:pos="9394"/>
        </w:tabs>
        <w:rPr>
          <w:rFonts w:asciiTheme="minorHAnsi" w:eastAsiaTheme="minorEastAsia" w:hAnsiTheme="minorHAnsi" w:cstheme="minorBidi"/>
          <w:noProof/>
          <w:kern w:val="2"/>
          <w:sz w:val="22"/>
          <w:szCs w:val="22"/>
          <w14:ligatures w14:val="standardContextual"/>
        </w:rPr>
      </w:pPr>
      <w:hyperlink w:anchor="_Toc198850482" w:history="1">
        <w:r w:rsidRPr="007C5913">
          <w:rPr>
            <w:rStyle w:val="Hipervnculo"/>
            <w:noProof/>
          </w:rPr>
          <w:t>Ilustración 6 - relación entre variable categórica sale (tipo de promoción) y precio.</w:t>
        </w:r>
        <w:r>
          <w:rPr>
            <w:noProof/>
            <w:webHidden/>
          </w:rPr>
          <w:tab/>
        </w:r>
        <w:r>
          <w:rPr>
            <w:noProof/>
            <w:webHidden/>
          </w:rPr>
          <w:fldChar w:fldCharType="begin"/>
        </w:r>
        <w:r>
          <w:rPr>
            <w:noProof/>
            <w:webHidden/>
          </w:rPr>
          <w:instrText xml:space="preserve"> PAGEREF _Toc198850482 \h </w:instrText>
        </w:r>
        <w:r>
          <w:rPr>
            <w:noProof/>
            <w:webHidden/>
          </w:rPr>
        </w:r>
        <w:r>
          <w:rPr>
            <w:noProof/>
            <w:webHidden/>
          </w:rPr>
          <w:fldChar w:fldCharType="separate"/>
        </w:r>
        <w:r>
          <w:rPr>
            <w:noProof/>
            <w:webHidden/>
          </w:rPr>
          <w:t>20</w:t>
        </w:r>
        <w:r>
          <w:rPr>
            <w:noProof/>
            <w:webHidden/>
          </w:rPr>
          <w:fldChar w:fldCharType="end"/>
        </w:r>
      </w:hyperlink>
    </w:p>
    <w:p w14:paraId="249AAFC8" w14:textId="78DA4914" w:rsidR="00686703" w:rsidRDefault="00686703">
      <w:pPr>
        <w:pStyle w:val="Tabladeilustraciones"/>
        <w:tabs>
          <w:tab w:val="right" w:leader="dot" w:pos="9394"/>
        </w:tabs>
        <w:rPr>
          <w:rFonts w:asciiTheme="minorHAnsi" w:eastAsiaTheme="minorEastAsia" w:hAnsiTheme="minorHAnsi" w:cstheme="minorBidi"/>
          <w:noProof/>
          <w:kern w:val="2"/>
          <w:sz w:val="22"/>
          <w:szCs w:val="22"/>
          <w14:ligatures w14:val="standardContextual"/>
        </w:rPr>
      </w:pPr>
      <w:hyperlink w:anchor="_Toc198850483" w:history="1">
        <w:r w:rsidRPr="007C5913">
          <w:rPr>
            <w:rStyle w:val="Hipervnculo"/>
            <w:noProof/>
          </w:rPr>
          <w:t>Ilustración 7 - Tendencia de las ventas a lo largo del tiempo</w:t>
        </w:r>
        <w:r>
          <w:rPr>
            <w:noProof/>
            <w:webHidden/>
          </w:rPr>
          <w:tab/>
        </w:r>
        <w:r>
          <w:rPr>
            <w:noProof/>
            <w:webHidden/>
          </w:rPr>
          <w:fldChar w:fldCharType="begin"/>
        </w:r>
        <w:r>
          <w:rPr>
            <w:noProof/>
            <w:webHidden/>
          </w:rPr>
          <w:instrText xml:space="preserve"> PAGEREF _Toc198850483 \h </w:instrText>
        </w:r>
        <w:r>
          <w:rPr>
            <w:noProof/>
            <w:webHidden/>
          </w:rPr>
        </w:r>
        <w:r>
          <w:rPr>
            <w:noProof/>
            <w:webHidden/>
          </w:rPr>
          <w:fldChar w:fldCharType="separate"/>
        </w:r>
        <w:r>
          <w:rPr>
            <w:noProof/>
            <w:webHidden/>
          </w:rPr>
          <w:t>21</w:t>
        </w:r>
        <w:r>
          <w:rPr>
            <w:noProof/>
            <w:webHidden/>
          </w:rPr>
          <w:fldChar w:fldCharType="end"/>
        </w:r>
      </w:hyperlink>
    </w:p>
    <w:p w14:paraId="5D565562" w14:textId="6B81D21C" w:rsidR="00686703" w:rsidRDefault="00686703">
      <w:pPr>
        <w:pStyle w:val="Tabladeilustraciones"/>
        <w:tabs>
          <w:tab w:val="right" w:leader="dot" w:pos="9394"/>
        </w:tabs>
        <w:rPr>
          <w:rFonts w:asciiTheme="minorHAnsi" w:eastAsiaTheme="minorEastAsia" w:hAnsiTheme="minorHAnsi" w:cstheme="minorBidi"/>
          <w:noProof/>
          <w:kern w:val="2"/>
          <w:sz w:val="22"/>
          <w:szCs w:val="22"/>
          <w14:ligatures w14:val="standardContextual"/>
        </w:rPr>
      </w:pPr>
      <w:hyperlink w:anchor="_Toc198850484" w:history="1">
        <w:r w:rsidRPr="007C5913">
          <w:rPr>
            <w:rStyle w:val="Hipervnculo"/>
            <w:noProof/>
          </w:rPr>
          <w:t>Ilustración 8 - Tendencia de las ganancias a lo largo del tiempo</w:t>
        </w:r>
        <w:r>
          <w:rPr>
            <w:noProof/>
            <w:webHidden/>
          </w:rPr>
          <w:tab/>
        </w:r>
        <w:r>
          <w:rPr>
            <w:noProof/>
            <w:webHidden/>
          </w:rPr>
          <w:fldChar w:fldCharType="begin"/>
        </w:r>
        <w:r>
          <w:rPr>
            <w:noProof/>
            <w:webHidden/>
          </w:rPr>
          <w:instrText xml:space="preserve"> PAGEREF _Toc198850484 \h </w:instrText>
        </w:r>
        <w:r>
          <w:rPr>
            <w:noProof/>
            <w:webHidden/>
          </w:rPr>
        </w:r>
        <w:r>
          <w:rPr>
            <w:noProof/>
            <w:webHidden/>
          </w:rPr>
          <w:fldChar w:fldCharType="separate"/>
        </w:r>
        <w:r>
          <w:rPr>
            <w:noProof/>
            <w:webHidden/>
          </w:rPr>
          <w:t>21</w:t>
        </w:r>
        <w:r>
          <w:rPr>
            <w:noProof/>
            <w:webHidden/>
          </w:rPr>
          <w:fldChar w:fldCharType="end"/>
        </w:r>
      </w:hyperlink>
    </w:p>
    <w:p w14:paraId="5416869D" w14:textId="1AB5663B" w:rsidR="00686703" w:rsidRDefault="00686703">
      <w:pPr>
        <w:pStyle w:val="Tabladeilustraciones"/>
        <w:tabs>
          <w:tab w:val="right" w:leader="dot" w:pos="9394"/>
        </w:tabs>
        <w:rPr>
          <w:rFonts w:asciiTheme="minorHAnsi" w:eastAsiaTheme="minorEastAsia" w:hAnsiTheme="minorHAnsi" w:cstheme="minorBidi"/>
          <w:noProof/>
          <w:kern w:val="2"/>
          <w:sz w:val="22"/>
          <w:szCs w:val="22"/>
          <w14:ligatures w14:val="standardContextual"/>
        </w:rPr>
      </w:pPr>
      <w:hyperlink w:anchor="_Toc198850485" w:history="1">
        <w:r w:rsidRPr="007C5913">
          <w:rPr>
            <w:rStyle w:val="Hipervnculo"/>
            <w:noProof/>
          </w:rPr>
          <w:t>Ilustración 9 - Tendencia del precio a lo largo del tiempo</w:t>
        </w:r>
        <w:r>
          <w:rPr>
            <w:noProof/>
            <w:webHidden/>
          </w:rPr>
          <w:tab/>
        </w:r>
        <w:r>
          <w:rPr>
            <w:noProof/>
            <w:webHidden/>
          </w:rPr>
          <w:fldChar w:fldCharType="begin"/>
        </w:r>
        <w:r>
          <w:rPr>
            <w:noProof/>
            <w:webHidden/>
          </w:rPr>
          <w:instrText xml:space="preserve"> PAGEREF _Toc198850485 \h </w:instrText>
        </w:r>
        <w:r>
          <w:rPr>
            <w:noProof/>
            <w:webHidden/>
          </w:rPr>
        </w:r>
        <w:r>
          <w:rPr>
            <w:noProof/>
            <w:webHidden/>
          </w:rPr>
          <w:fldChar w:fldCharType="separate"/>
        </w:r>
        <w:r>
          <w:rPr>
            <w:noProof/>
            <w:webHidden/>
          </w:rPr>
          <w:t>21</w:t>
        </w:r>
        <w:r>
          <w:rPr>
            <w:noProof/>
            <w:webHidden/>
          </w:rPr>
          <w:fldChar w:fldCharType="end"/>
        </w:r>
      </w:hyperlink>
    </w:p>
    <w:p w14:paraId="18DFCE31" w14:textId="7F371218" w:rsidR="003B2325" w:rsidRDefault="00686703">
      <w:pPr>
        <w:jc w:val="center"/>
        <w:rPr>
          <w:b/>
        </w:rPr>
      </w:pPr>
      <w:r>
        <w:rPr>
          <w:b/>
        </w:rPr>
        <w:fldChar w:fldCharType="end"/>
      </w:r>
    </w:p>
    <w:p w14:paraId="79DF5248" w14:textId="77777777" w:rsidR="00827CD5" w:rsidRDefault="00827CD5">
      <w:pPr>
        <w:jc w:val="center"/>
        <w:rPr>
          <w:b/>
        </w:rPr>
      </w:pPr>
    </w:p>
    <w:p w14:paraId="51280A3A" w14:textId="77777777" w:rsidR="00E5590A" w:rsidRDefault="00E5590A">
      <w:pPr>
        <w:jc w:val="center"/>
        <w:rPr>
          <w:b/>
        </w:rPr>
      </w:pPr>
    </w:p>
    <w:p w14:paraId="60CCA9C6" w14:textId="77777777" w:rsidR="00E5590A" w:rsidRDefault="00E5590A">
      <w:pPr>
        <w:jc w:val="center"/>
        <w:rPr>
          <w:b/>
        </w:rPr>
      </w:pPr>
    </w:p>
    <w:p w14:paraId="3D5E96E2" w14:textId="77777777" w:rsidR="00BC621F" w:rsidRDefault="00BC621F">
      <w:pPr>
        <w:jc w:val="center"/>
        <w:rPr>
          <w:b/>
        </w:rPr>
      </w:pPr>
    </w:p>
    <w:p w14:paraId="576F3A91" w14:textId="77777777" w:rsidR="00BC621F" w:rsidRDefault="00BC621F">
      <w:pPr>
        <w:jc w:val="center"/>
        <w:rPr>
          <w:b/>
        </w:rPr>
      </w:pPr>
    </w:p>
    <w:p w14:paraId="262D40D4" w14:textId="77777777" w:rsidR="00BC621F" w:rsidRDefault="00BC621F">
      <w:pPr>
        <w:jc w:val="center"/>
        <w:rPr>
          <w:b/>
        </w:rPr>
      </w:pPr>
    </w:p>
    <w:p w14:paraId="3A3F9902" w14:textId="77777777" w:rsidR="00BC621F" w:rsidRDefault="00BC621F">
      <w:pPr>
        <w:jc w:val="center"/>
        <w:rPr>
          <w:b/>
        </w:rPr>
      </w:pPr>
    </w:p>
    <w:p w14:paraId="39FB7524" w14:textId="77777777" w:rsidR="00BC621F" w:rsidRDefault="00BC621F">
      <w:pPr>
        <w:jc w:val="center"/>
        <w:rPr>
          <w:b/>
        </w:rPr>
      </w:pPr>
    </w:p>
    <w:p w14:paraId="1BDD372B" w14:textId="77777777" w:rsidR="00BC621F" w:rsidRDefault="00BC621F">
      <w:pPr>
        <w:jc w:val="center"/>
        <w:rPr>
          <w:b/>
        </w:rPr>
      </w:pPr>
    </w:p>
    <w:p w14:paraId="12ABD989" w14:textId="77777777" w:rsidR="000D09F6" w:rsidRDefault="000D09F6"/>
    <w:p w14:paraId="12ABD991" w14:textId="77777777" w:rsidR="000D09F6" w:rsidRDefault="00855EB3">
      <w:pPr>
        <w:jc w:val="center"/>
        <w:rPr>
          <w:b/>
        </w:rPr>
      </w:pPr>
      <w:bookmarkStart w:id="15" w:name="_heading=h.2s8eyo1" w:colFirst="0" w:colLast="0"/>
      <w:bookmarkEnd w:id="15"/>
      <w:r>
        <w:rPr>
          <w:b/>
        </w:rPr>
        <w:t>Siglas, acrónimos y abreviaturas</w:t>
      </w:r>
    </w:p>
    <w:p w14:paraId="12ABD992" w14:textId="77777777" w:rsidR="000D09F6" w:rsidRDefault="000D09F6"/>
    <w:p w14:paraId="12ABD993" w14:textId="77777777" w:rsidR="000D09F6" w:rsidRPr="00827CD5" w:rsidRDefault="00855EB3">
      <w:pPr>
        <w:rPr>
          <w:lang w:val="en-US"/>
        </w:rPr>
      </w:pPr>
      <w:r w:rsidRPr="00827CD5">
        <w:rPr>
          <w:b/>
          <w:lang w:val="en-US"/>
        </w:rPr>
        <w:t>APA</w:t>
      </w:r>
      <w:r w:rsidRPr="00827CD5">
        <w:rPr>
          <w:lang w:val="en-US"/>
        </w:rPr>
        <w:tab/>
      </w:r>
      <w:r w:rsidRPr="00827CD5">
        <w:rPr>
          <w:lang w:val="en-US"/>
        </w:rPr>
        <w:tab/>
      </w:r>
      <w:r w:rsidRPr="00827CD5">
        <w:rPr>
          <w:lang w:val="en-US"/>
        </w:rPr>
        <w:tab/>
        <w:t>American Psychological Association</w:t>
      </w:r>
    </w:p>
    <w:p w14:paraId="12ABD995" w14:textId="77777777" w:rsidR="000D09F6" w:rsidRPr="00C92E87" w:rsidRDefault="00855EB3">
      <w:pPr>
        <w:rPr>
          <w:lang w:val="en-US"/>
        </w:rPr>
      </w:pPr>
      <w:r w:rsidRPr="00C92E87">
        <w:rPr>
          <w:b/>
          <w:lang w:val="en-US"/>
        </w:rPr>
        <w:t>ERIC</w:t>
      </w:r>
      <w:r w:rsidRPr="00C92E87">
        <w:rPr>
          <w:lang w:val="en-US"/>
        </w:rPr>
        <w:tab/>
      </w:r>
      <w:r w:rsidRPr="00C92E87">
        <w:rPr>
          <w:lang w:val="en-US"/>
        </w:rPr>
        <w:tab/>
      </w:r>
      <w:r w:rsidRPr="00C92E87">
        <w:rPr>
          <w:lang w:val="en-US"/>
        </w:rPr>
        <w:tab/>
        <w:t>Education Resources Information Center</w:t>
      </w:r>
    </w:p>
    <w:p w14:paraId="12ABD996" w14:textId="77777777" w:rsidR="000D09F6" w:rsidRPr="00C92E87" w:rsidRDefault="00855EB3">
      <w:pPr>
        <w:rPr>
          <w:lang w:val="en-US"/>
        </w:rPr>
      </w:pPr>
      <w:r w:rsidRPr="00C92E87">
        <w:rPr>
          <w:b/>
          <w:lang w:val="en-US"/>
        </w:rPr>
        <w:t>Esp.</w:t>
      </w:r>
      <w:r w:rsidRPr="00C92E87">
        <w:rPr>
          <w:lang w:val="en-US"/>
        </w:rPr>
        <w:tab/>
      </w:r>
      <w:r w:rsidRPr="00C92E87">
        <w:rPr>
          <w:lang w:val="en-US"/>
        </w:rPr>
        <w:tab/>
      </w:r>
      <w:r w:rsidRPr="00C92E87">
        <w:rPr>
          <w:lang w:val="en-US"/>
        </w:rPr>
        <w:tab/>
      </w:r>
      <w:proofErr w:type="spellStart"/>
      <w:r w:rsidRPr="00C92E87">
        <w:rPr>
          <w:lang w:val="en-US"/>
        </w:rPr>
        <w:t>Especialista</w:t>
      </w:r>
      <w:proofErr w:type="spellEnd"/>
    </w:p>
    <w:p w14:paraId="12ABD997" w14:textId="77777777" w:rsidR="000D09F6" w:rsidRPr="00C92E87" w:rsidRDefault="00855EB3">
      <w:pPr>
        <w:rPr>
          <w:lang w:val="en-US"/>
        </w:rPr>
      </w:pPr>
      <w:r w:rsidRPr="00C92E87">
        <w:rPr>
          <w:b/>
          <w:lang w:val="en-US"/>
        </w:rPr>
        <w:t>MP</w:t>
      </w:r>
      <w:r w:rsidRPr="00C92E87">
        <w:rPr>
          <w:lang w:val="en-US"/>
        </w:rPr>
        <w:tab/>
      </w:r>
      <w:r w:rsidRPr="00C92E87">
        <w:rPr>
          <w:lang w:val="en-US"/>
        </w:rPr>
        <w:tab/>
      </w:r>
      <w:r w:rsidRPr="00C92E87">
        <w:rPr>
          <w:lang w:val="en-US"/>
        </w:rPr>
        <w:tab/>
        <w:t>Magistrado Ponente</w:t>
      </w:r>
    </w:p>
    <w:p w14:paraId="12ABD998" w14:textId="77777777" w:rsidR="000D09F6" w:rsidRPr="00C92E87" w:rsidRDefault="00855EB3">
      <w:pPr>
        <w:rPr>
          <w:lang w:val="en-US"/>
        </w:rPr>
      </w:pPr>
      <w:r w:rsidRPr="00C92E87">
        <w:rPr>
          <w:b/>
          <w:lang w:val="en-US"/>
        </w:rPr>
        <w:t>MSc</w:t>
      </w:r>
      <w:r w:rsidRPr="00C92E87">
        <w:rPr>
          <w:lang w:val="en-US"/>
        </w:rPr>
        <w:tab/>
      </w:r>
      <w:r w:rsidRPr="00C92E87">
        <w:rPr>
          <w:lang w:val="en-US"/>
        </w:rPr>
        <w:tab/>
      </w:r>
      <w:r w:rsidRPr="00C92E87">
        <w:rPr>
          <w:lang w:val="en-US"/>
        </w:rPr>
        <w:tab/>
        <w:t>Magister Scientiae</w:t>
      </w:r>
    </w:p>
    <w:p w14:paraId="12ABD999" w14:textId="77777777" w:rsidR="000D09F6" w:rsidRPr="00C92E87" w:rsidRDefault="00855EB3">
      <w:pPr>
        <w:rPr>
          <w:lang w:val="en-US"/>
        </w:rPr>
      </w:pPr>
      <w:proofErr w:type="spellStart"/>
      <w:r w:rsidRPr="00C92E87">
        <w:rPr>
          <w:b/>
          <w:lang w:val="en-US"/>
        </w:rPr>
        <w:t>Párr</w:t>
      </w:r>
      <w:proofErr w:type="spellEnd"/>
      <w:r w:rsidRPr="00C92E87">
        <w:rPr>
          <w:b/>
          <w:lang w:val="en-US"/>
        </w:rPr>
        <w:t>.</w:t>
      </w:r>
      <w:r w:rsidRPr="00C92E87">
        <w:rPr>
          <w:lang w:val="en-US"/>
        </w:rPr>
        <w:tab/>
      </w:r>
      <w:r w:rsidRPr="00C92E87">
        <w:rPr>
          <w:lang w:val="en-US"/>
        </w:rPr>
        <w:tab/>
      </w:r>
      <w:r w:rsidRPr="00C92E87">
        <w:rPr>
          <w:lang w:val="en-US"/>
        </w:rPr>
        <w:tab/>
      </w:r>
      <w:proofErr w:type="spellStart"/>
      <w:r w:rsidRPr="00C92E87">
        <w:rPr>
          <w:lang w:val="en-US"/>
        </w:rPr>
        <w:t>Párrafo</w:t>
      </w:r>
      <w:proofErr w:type="spellEnd"/>
    </w:p>
    <w:p w14:paraId="12ABD99A" w14:textId="77777777" w:rsidR="000D09F6" w:rsidRPr="00C92E87" w:rsidRDefault="00855EB3">
      <w:pPr>
        <w:rPr>
          <w:lang w:val="en-US"/>
        </w:rPr>
      </w:pPr>
      <w:r w:rsidRPr="00C92E87">
        <w:rPr>
          <w:b/>
          <w:lang w:val="en-US"/>
        </w:rPr>
        <w:t>PhD</w:t>
      </w:r>
      <w:r w:rsidRPr="00C92E87">
        <w:rPr>
          <w:lang w:val="en-US"/>
        </w:rPr>
        <w:tab/>
      </w:r>
      <w:r w:rsidRPr="00C92E87">
        <w:rPr>
          <w:lang w:val="en-US"/>
        </w:rPr>
        <w:tab/>
      </w:r>
      <w:r w:rsidRPr="00C92E87">
        <w:rPr>
          <w:lang w:val="en-US"/>
        </w:rPr>
        <w:tab/>
      </w:r>
      <w:proofErr w:type="spellStart"/>
      <w:r w:rsidRPr="00C92E87">
        <w:rPr>
          <w:lang w:val="en-US"/>
        </w:rPr>
        <w:t>Philosophiae</w:t>
      </w:r>
      <w:proofErr w:type="spellEnd"/>
      <w:r w:rsidRPr="00C92E87">
        <w:rPr>
          <w:lang w:val="en-US"/>
        </w:rPr>
        <w:t xml:space="preserve"> Doctor</w:t>
      </w:r>
    </w:p>
    <w:p w14:paraId="12ABD99B" w14:textId="77777777" w:rsidR="000D09F6" w:rsidRPr="00C92E87" w:rsidRDefault="00855EB3">
      <w:pPr>
        <w:rPr>
          <w:lang w:val="en-US"/>
        </w:rPr>
      </w:pPr>
      <w:r w:rsidRPr="00C92E87">
        <w:rPr>
          <w:b/>
          <w:lang w:val="en-US"/>
        </w:rPr>
        <w:t>PBQ-SF</w:t>
      </w:r>
      <w:r w:rsidRPr="00C92E87">
        <w:rPr>
          <w:lang w:val="en-US"/>
        </w:rPr>
        <w:t xml:space="preserve"> </w:t>
      </w:r>
      <w:r w:rsidRPr="00C92E87">
        <w:rPr>
          <w:lang w:val="en-US"/>
        </w:rPr>
        <w:tab/>
      </w:r>
      <w:r w:rsidRPr="00C92E87">
        <w:rPr>
          <w:lang w:val="en-US"/>
        </w:rPr>
        <w:tab/>
        <w:t>Personality Belief Questionnaire Short Form</w:t>
      </w:r>
    </w:p>
    <w:p w14:paraId="12ABD99C" w14:textId="77777777" w:rsidR="000D09F6" w:rsidRDefault="00855EB3">
      <w:proofErr w:type="spellStart"/>
      <w:r>
        <w:rPr>
          <w:b/>
        </w:rPr>
        <w:t>PostDoc</w:t>
      </w:r>
      <w:proofErr w:type="spellEnd"/>
      <w:r>
        <w:tab/>
      </w:r>
      <w:r>
        <w:tab/>
      </w:r>
      <w:proofErr w:type="spellStart"/>
      <w:r>
        <w:t>PostDoctor</w:t>
      </w:r>
      <w:proofErr w:type="spellEnd"/>
    </w:p>
    <w:p w14:paraId="12ABD99D" w14:textId="77777777" w:rsidR="000D09F6" w:rsidRDefault="00855EB3">
      <w:r>
        <w:rPr>
          <w:b/>
        </w:rPr>
        <w:t>UdeA</w:t>
      </w:r>
      <w:r>
        <w:tab/>
      </w:r>
      <w:r>
        <w:tab/>
      </w:r>
      <w:r>
        <w:tab/>
      </w:r>
      <w:r>
        <w:t>Universidad de Antioquia</w:t>
      </w:r>
    </w:p>
    <w:p w14:paraId="12ABD99E" w14:textId="77777777" w:rsidR="000D09F6" w:rsidRDefault="000D09F6"/>
    <w:p w14:paraId="12ABD99F" w14:textId="77777777" w:rsidR="000D09F6" w:rsidRDefault="000D09F6"/>
    <w:p w14:paraId="12ABD9A0" w14:textId="77777777" w:rsidR="000D09F6" w:rsidRDefault="000D09F6"/>
    <w:p w14:paraId="12ABD9A1" w14:textId="77777777" w:rsidR="000D09F6" w:rsidRDefault="000D09F6"/>
    <w:p w14:paraId="12ABD9A2" w14:textId="77777777" w:rsidR="000D09F6" w:rsidRDefault="000D09F6"/>
    <w:p w14:paraId="12ABD9A3" w14:textId="77777777" w:rsidR="000D09F6" w:rsidRDefault="000D09F6"/>
    <w:p w14:paraId="12ABD9A4" w14:textId="77777777" w:rsidR="000D09F6" w:rsidRDefault="000D09F6"/>
    <w:p w14:paraId="12ABD9A5" w14:textId="77777777" w:rsidR="000D09F6" w:rsidRDefault="000D09F6"/>
    <w:p w14:paraId="12ABD9A6" w14:textId="77777777" w:rsidR="000D09F6" w:rsidRDefault="000D09F6"/>
    <w:p w14:paraId="12ABD9A7" w14:textId="77777777" w:rsidR="000D09F6" w:rsidRDefault="000D09F6"/>
    <w:p w14:paraId="12ABD9A8" w14:textId="77777777" w:rsidR="000D09F6" w:rsidRDefault="000D09F6"/>
    <w:p w14:paraId="12ABD9A9" w14:textId="77777777" w:rsidR="000D09F6" w:rsidRDefault="000D09F6"/>
    <w:p w14:paraId="12ABD9AA" w14:textId="77777777" w:rsidR="000D09F6" w:rsidRDefault="00855EB3">
      <w:pPr>
        <w:spacing w:after="160" w:line="259" w:lineRule="auto"/>
        <w:jc w:val="left"/>
        <w:rPr>
          <w:b/>
        </w:rPr>
      </w:pPr>
      <w:bookmarkStart w:id="16" w:name="_heading=h.17dp8vu" w:colFirst="0" w:colLast="0"/>
      <w:bookmarkEnd w:id="16"/>
      <w:r>
        <w:br w:type="page"/>
      </w:r>
    </w:p>
    <w:p w14:paraId="12ABD9AB" w14:textId="77777777" w:rsidR="000D09F6" w:rsidRDefault="00855EB3">
      <w:pPr>
        <w:pStyle w:val="Ttulo1"/>
      </w:pPr>
      <w:bookmarkStart w:id="17" w:name="_Toc198850533"/>
      <w:r>
        <w:lastRenderedPageBreak/>
        <w:t>R</w:t>
      </w:r>
      <w:r>
        <w:t>esumen</w:t>
      </w:r>
      <w:bookmarkEnd w:id="17"/>
    </w:p>
    <w:p w14:paraId="12ABD9AC" w14:textId="77777777" w:rsidR="000D09F6" w:rsidRDefault="000D09F6">
      <w:pPr>
        <w:ind w:firstLine="708"/>
        <w:jc w:val="center"/>
      </w:pPr>
    </w:p>
    <w:p w14:paraId="268D7D59" w14:textId="77777777" w:rsidR="00827A05" w:rsidRDefault="00827A05" w:rsidP="00827A05">
      <w:r>
        <w:t>La gestión eficiente de precios y promociones en el sector minorista es un factor crítico para la rentabilidad, especialmente en mercados competitivos como el de supermercados en Estados Unidos de América. El problema central radica en la necesidad de comprender con precisión cómo la demanda de productos esenciales, como el papel higiénico, reacciona a los cambios en el precio. Las decisiones actuales, a menudo basadas en análisis históricos simples o intuición, no logran capitalizar completamente el potencial de optimización de ingresos y cuota de mercado.</w:t>
      </w:r>
    </w:p>
    <w:p w14:paraId="1D0E8FE2" w14:textId="77777777" w:rsidR="00827A05" w:rsidRDefault="00827A05" w:rsidP="00827A05"/>
    <w:p w14:paraId="52B28EB1" w14:textId="7085DCC1" w:rsidR="00827A05" w:rsidRDefault="00827A05" w:rsidP="00827A05">
      <w:r>
        <w:t xml:space="preserve">Esta monografía tuvo como objetivo principal predecir la elasticidad de la demanda de un grupo de referencias de papel higiénico para una cadena de supermercados de EE. UU., utilizando técnicas avanzadas de </w:t>
      </w:r>
      <w:r w:rsidRPr="00347E52">
        <w:rPr>
          <w:i/>
          <w:iCs/>
        </w:rPr>
        <w:t xml:space="preserve">machine </w:t>
      </w:r>
      <w:proofErr w:type="spellStart"/>
      <w:r w:rsidRPr="00347E52">
        <w:rPr>
          <w:i/>
          <w:iCs/>
        </w:rPr>
        <w:t>learning</w:t>
      </w:r>
      <w:proofErr w:type="spellEnd"/>
      <w:r>
        <w:t xml:space="preserve">. Para ello, se empleó una aproximación sistemática que incluyó una revisión exhaustiva de la literatura para identificar modelos predictivos de alta precisión. Se realizó una analítica descriptiva detallada sobre un </w:t>
      </w:r>
      <w:proofErr w:type="spellStart"/>
      <w:r>
        <w:t>dataset</w:t>
      </w:r>
      <w:proofErr w:type="spellEnd"/>
      <w:r>
        <w:t xml:space="preserve"> histórico de transacciones, originado por la Universidad de Chicago </w:t>
      </w:r>
      <w:proofErr w:type="spellStart"/>
      <w:r>
        <w:t>Booth</w:t>
      </w:r>
      <w:proofErr w:type="spellEnd"/>
      <w:r>
        <w:t xml:space="preserve"> y </w:t>
      </w:r>
      <w:proofErr w:type="spellStart"/>
      <w:r>
        <w:t>Dominick’s</w:t>
      </w:r>
      <w:proofErr w:type="spellEnd"/>
      <w:r>
        <w:t xml:space="preserve"> (1989-1994), para caracterizar las variables clave como precio, promociones y volumen de ventas. Posteriormente, se entrenaron y evaluaron cuatro modelos de regresión seleccionados (</w:t>
      </w:r>
      <w:proofErr w:type="spellStart"/>
      <w:r w:rsidR="004C2B9B">
        <w:t>Decision</w:t>
      </w:r>
      <w:proofErr w:type="spellEnd"/>
      <w:r w:rsidR="001F6B52">
        <w:t xml:space="preserve"> </w:t>
      </w:r>
      <w:proofErr w:type="spellStart"/>
      <w:r w:rsidR="001F6B52">
        <w:t>tree</w:t>
      </w:r>
      <w:proofErr w:type="spellEnd"/>
      <w:r>
        <w:t xml:space="preserve">, </w:t>
      </w:r>
      <w:proofErr w:type="spellStart"/>
      <w:r>
        <w:t>Gradient</w:t>
      </w:r>
      <w:proofErr w:type="spellEnd"/>
      <w:r>
        <w:t xml:space="preserve"> </w:t>
      </w:r>
      <w:proofErr w:type="spellStart"/>
      <w:r>
        <w:t>Boosting</w:t>
      </w:r>
      <w:proofErr w:type="spellEnd"/>
      <w:r>
        <w:t>,</w:t>
      </w:r>
      <w:r w:rsidR="00F2031F">
        <w:t xml:space="preserve"> </w:t>
      </w:r>
      <w:r w:rsidR="00A140E3">
        <w:t>LSTM</w:t>
      </w:r>
      <w:r w:rsidR="00A140E3">
        <w:t xml:space="preserve">, </w:t>
      </w:r>
      <w:r w:rsidR="00F76E97">
        <w:t>MOMENT (T5)</w:t>
      </w:r>
      <w:r>
        <w:t>) utilizando métricas como el Error Cuadrático Medio (MSE), el Error Absoluto Medio (MAE) y el Coeficiente de Determinación (R2).</w:t>
      </w:r>
    </w:p>
    <w:p w14:paraId="271901FB" w14:textId="5DF5AAD0" w:rsidR="00827A05" w:rsidRDefault="004C2B9B" w:rsidP="00827A05">
      <w:r w:rsidRPr="004C2B9B">
        <w:rPr>
          <w:b/>
          <w:bCs/>
        </w:rPr>
        <w:t xml:space="preserve">Resultado y conclusiones, se pondrían luego cuando </w:t>
      </w:r>
      <w:proofErr w:type="spellStart"/>
      <w:r w:rsidRPr="004C2B9B">
        <w:rPr>
          <w:b/>
          <w:bCs/>
        </w:rPr>
        <w:t>evalue</w:t>
      </w:r>
      <w:proofErr w:type="spellEnd"/>
      <w:r w:rsidRPr="004C2B9B">
        <w:rPr>
          <w:b/>
          <w:bCs/>
        </w:rPr>
        <w:t xml:space="preserve"> los modelos</w:t>
      </w:r>
      <w:r>
        <w:t>.</w:t>
      </w:r>
    </w:p>
    <w:p w14:paraId="59D69423" w14:textId="77777777" w:rsidR="004C2B9B" w:rsidRDefault="004C2B9B"/>
    <w:p w14:paraId="0575520C" w14:textId="77777777" w:rsidR="004C2B9B" w:rsidRDefault="004C2B9B"/>
    <w:p w14:paraId="12ABD9B0" w14:textId="139B8904" w:rsidR="000D09F6" w:rsidRDefault="00DB1B43">
      <w:hyperlink r:id="rId17" w:history="1">
        <w:r w:rsidRPr="00640D79">
          <w:rPr>
            <w:rStyle w:val="Hipervnculo"/>
          </w:rPr>
          <w:t>https://github.com/LMelisaGaviria/Monografia_Proyeccion_Demanda-Precio.git</w:t>
        </w:r>
      </w:hyperlink>
    </w:p>
    <w:p w14:paraId="036E9F52" w14:textId="77777777" w:rsidR="00DB1B43" w:rsidRDefault="00DB1B43" w:rsidP="00DB1B43">
      <w:pPr>
        <w:rPr>
          <w:b/>
        </w:rPr>
      </w:pPr>
    </w:p>
    <w:p w14:paraId="12ABD9B1" w14:textId="51C81230" w:rsidR="000D09F6" w:rsidRDefault="00855EB3" w:rsidP="00DB1B43">
      <w:r w:rsidRPr="00E82A0E">
        <w:rPr>
          <w:i/>
        </w:rPr>
        <w:t>Palabras clave</w:t>
      </w:r>
      <w:r w:rsidRPr="00E82A0E">
        <w:t xml:space="preserve">: </w:t>
      </w:r>
      <w:r w:rsidR="00827A05">
        <w:t>elasticidad</w:t>
      </w:r>
      <w:r>
        <w:t xml:space="preserve">, </w:t>
      </w:r>
      <w:r w:rsidR="00827A05">
        <w:t>precio</w:t>
      </w:r>
      <w:r>
        <w:t xml:space="preserve">, </w:t>
      </w:r>
      <w:r w:rsidR="00827A05">
        <w:t>demanda</w:t>
      </w:r>
      <w:r>
        <w:t>,</w:t>
      </w:r>
      <w:r w:rsidRPr="00347E52">
        <w:rPr>
          <w:i/>
          <w:iCs/>
        </w:rPr>
        <w:t xml:space="preserve"> </w:t>
      </w:r>
      <w:proofErr w:type="spellStart"/>
      <w:r w:rsidR="00827A05" w:rsidRPr="00347E52">
        <w:rPr>
          <w:i/>
          <w:iCs/>
        </w:rPr>
        <w:t>retail</w:t>
      </w:r>
      <w:proofErr w:type="spellEnd"/>
      <w:r w:rsidR="00347E52">
        <w:t xml:space="preserve">, papel higiénico, </w:t>
      </w:r>
      <w:r w:rsidR="00347E52" w:rsidRPr="00347E52">
        <w:rPr>
          <w:i/>
          <w:iCs/>
        </w:rPr>
        <w:t xml:space="preserve">machine </w:t>
      </w:r>
      <w:proofErr w:type="spellStart"/>
      <w:r w:rsidR="00347E52" w:rsidRPr="00347E52">
        <w:rPr>
          <w:i/>
          <w:iCs/>
        </w:rPr>
        <w:t>learning</w:t>
      </w:r>
      <w:proofErr w:type="spellEnd"/>
      <w:r>
        <w:t>.</w:t>
      </w:r>
    </w:p>
    <w:p w14:paraId="12ABD9B2" w14:textId="77777777" w:rsidR="000D09F6" w:rsidRDefault="00855EB3">
      <w:pPr>
        <w:spacing w:after="160" w:line="259" w:lineRule="auto"/>
        <w:jc w:val="left"/>
        <w:rPr>
          <w:b/>
        </w:rPr>
      </w:pPr>
      <w:r>
        <w:br w:type="page"/>
      </w:r>
    </w:p>
    <w:p w14:paraId="12ABD9B4" w14:textId="7240FA01" w:rsidR="000D09F6" w:rsidRDefault="00855EB3" w:rsidP="00932F91">
      <w:pPr>
        <w:pStyle w:val="Ttulo1"/>
      </w:pPr>
      <w:bookmarkStart w:id="18" w:name="_Toc198850534"/>
      <w:proofErr w:type="spellStart"/>
      <w:r>
        <w:t>Abstract</w:t>
      </w:r>
      <w:bookmarkEnd w:id="18"/>
      <w:proofErr w:type="spellEnd"/>
    </w:p>
    <w:p w14:paraId="02447560" w14:textId="77777777" w:rsidR="00932F91" w:rsidRPr="00932F91" w:rsidRDefault="00932F91" w:rsidP="00932F91">
      <w:pPr>
        <w:pStyle w:val="NormalWeb"/>
        <w:rPr>
          <w:lang w:val="en-US"/>
        </w:rPr>
      </w:pPr>
      <w:r w:rsidRPr="00932F91">
        <w:rPr>
          <w:lang w:val="en-US"/>
        </w:rPr>
        <w:t>Efficient management of pricing and promotions in the retail sector is a critical factor for profitability, especially in competitive markets like U.S. supermarkets. The core problem lies in the need to precisely understand how the demand for essential products, such as toilet paper, reacts to price changes. Current decisions, often based on simple historical analysis or intuition, fail to fully capitalize on the potential for optimizing revenue and market share.</w:t>
      </w:r>
    </w:p>
    <w:p w14:paraId="17579D7F" w14:textId="54ECB082" w:rsidR="00932F91" w:rsidRPr="00932F91" w:rsidRDefault="00932F91" w:rsidP="00932F91">
      <w:pPr>
        <w:pStyle w:val="NormalWeb"/>
        <w:rPr>
          <w:lang w:val="en-US"/>
        </w:rPr>
      </w:pPr>
      <w:r w:rsidRPr="00932F91">
        <w:rPr>
          <w:lang w:val="en-US"/>
        </w:rPr>
        <w:t xml:space="preserve">This </w:t>
      </w:r>
      <w:r w:rsidR="000878BF">
        <w:rPr>
          <w:lang w:val="en-US"/>
        </w:rPr>
        <w:t>academic work</w:t>
      </w:r>
      <w:r w:rsidRPr="00932F91">
        <w:rPr>
          <w:lang w:val="en-US"/>
        </w:rPr>
        <w:t xml:space="preserve"> main objective was to predict the demand elasticity of a group of toilet paper SKUs for a U.S. supermarket chain using advanced machine learning techniques. To achieve this, a systematic approach was employed, which included an exhaustive literature review to identify high-precision predictive models. A detailed descriptive analysis was performed on a historical transaction dataset, originally compiled by the University of Chicago Booth and Dominick's (1989-1994), to characterize key variables such as price, promotions, and sales volume. Subsequently, four selected regression models (Decision Tree, Gradient Boosting, LSTM, and MOMENT (T5)) were trained and evaluated using metrics such as Mean Squared Error (MSE), Mean Absolute Error (MAE), and the Coefficient of Determination (R2).</w:t>
      </w:r>
    </w:p>
    <w:p w14:paraId="12ABD9B6" w14:textId="77777777" w:rsidR="000D09F6" w:rsidRPr="00932F91" w:rsidRDefault="000D09F6">
      <w:pPr>
        <w:ind w:firstLine="708"/>
        <w:rPr>
          <w:color w:val="FF0000"/>
          <w:lang w:val="en-US"/>
        </w:rPr>
      </w:pPr>
    </w:p>
    <w:p w14:paraId="12ABD9B7" w14:textId="693ADCF1" w:rsidR="000D09F6" w:rsidRPr="00E82A0E" w:rsidRDefault="00855EB3">
      <w:pPr>
        <w:ind w:left="624"/>
        <w:rPr>
          <w:lang w:val="en-US"/>
        </w:rPr>
      </w:pPr>
      <w:r w:rsidRPr="00E82A0E">
        <w:rPr>
          <w:i/>
          <w:lang w:val="en-US"/>
        </w:rPr>
        <w:t>Keywords</w:t>
      </w:r>
      <w:r w:rsidRPr="00E82A0E">
        <w:rPr>
          <w:b/>
          <w:lang w:val="en-US"/>
        </w:rPr>
        <w:t>:</w:t>
      </w:r>
      <w:r w:rsidRPr="00E82A0E">
        <w:rPr>
          <w:lang w:val="en-US"/>
        </w:rPr>
        <w:t xml:space="preserve"> </w:t>
      </w:r>
      <w:r w:rsidR="00E82A0E" w:rsidRPr="00E82A0E">
        <w:rPr>
          <w:lang w:val="en-US"/>
        </w:rPr>
        <w:t>Elasticity, Price, Demand, Retail, Toilet Paper, Machine Learning.</w:t>
      </w:r>
    </w:p>
    <w:p w14:paraId="12ABD9B8" w14:textId="77777777" w:rsidR="000D09F6" w:rsidRPr="00E82A0E" w:rsidRDefault="00855EB3">
      <w:pPr>
        <w:rPr>
          <w:lang w:val="en-US"/>
        </w:rPr>
      </w:pPr>
      <w:r w:rsidRPr="00E82A0E">
        <w:rPr>
          <w:lang w:val="en-US"/>
        </w:rPr>
        <w:t xml:space="preserve"> </w:t>
      </w:r>
    </w:p>
    <w:p w14:paraId="12ABD9B9" w14:textId="77777777" w:rsidR="000D09F6" w:rsidRPr="00E82A0E" w:rsidRDefault="00855EB3">
      <w:pPr>
        <w:tabs>
          <w:tab w:val="left" w:pos="6787"/>
        </w:tabs>
        <w:rPr>
          <w:lang w:val="en-US"/>
        </w:rPr>
      </w:pPr>
      <w:r w:rsidRPr="00E82A0E">
        <w:rPr>
          <w:lang w:val="en-US"/>
        </w:rPr>
        <w:tab/>
      </w:r>
    </w:p>
    <w:p w14:paraId="12ABD9BA" w14:textId="77777777" w:rsidR="000D09F6" w:rsidRPr="00E82A0E" w:rsidRDefault="000D09F6">
      <w:pPr>
        <w:rPr>
          <w:lang w:val="en-US"/>
        </w:rPr>
      </w:pPr>
    </w:p>
    <w:p w14:paraId="12ABD9BB" w14:textId="77777777" w:rsidR="000D09F6" w:rsidRPr="00E82A0E" w:rsidRDefault="000D09F6">
      <w:pPr>
        <w:rPr>
          <w:lang w:val="en-US"/>
        </w:rPr>
      </w:pPr>
    </w:p>
    <w:p w14:paraId="12ABD9BC" w14:textId="77777777" w:rsidR="000D09F6" w:rsidRPr="00E82A0E" w:rsidRDefault="000D09F6">
      <w:pPr>
        <w:rPr>
          <w:lang w:val="en-US"/>
        </w:rPr>
      </w:pPr>
    </w:p>
    <w:p w14:paraId="12ABD9BD" w14:textId="77777777" w:rsidR="000D09F6" w:rsidRPr="00E82A0E" w:rsidRDefault="000D09F6">
      <w:pPr>
        <w:rPr>
          <w:lang w:val="en-US"/>
        </w:rPr>
      </w:pPr>
    </w:p>
    <w:p w14:paraId="12ABD9BE" w14:textId="77777777" w:rsidR="000D09F6" w:rsidRPr="00E82A0E" w:rsidRDefault="000D09F6">
      <w:pPr>
        <w:rPr>
          <w:lang w:val="en-US"/>
        </w:rPr>
      </w:pPr>
    </w:p>
    <w:p w14:paraId="12ABD9BF" w14:textId="77777777" w:rsidR="000D09F6" w:rsidRPr="00E82A0E" w:rsidRDefault="000D09F6">
      <w:pPr>
        <w:rPr>
          <w:lang w:val="en-US"/>
        </w:rPr>
      </w:pPr>
    </w:p>
    <w:p w14:paraId="12ABD9C0" w14:textId="77777777" w:rsidR="000D09F6" w:rsidRPr="00E82A0E" w:rsidRDefault="000D09F6">
      <w:pPr>
        <w:rPr>
          <w:lang w:val="en-US"/>
        </w:rPr>
      </w:pPr>
    </w:p>
    <w:p w14:paraId="12ABD9C1" w14:textId="77777777" w:rsidR="000D09F6" w:rsidRPr="00E82A0E" w:rsidRDefault="000D09F6">
      <w:pPr>
        <w:rPr>
          <w:lang w:val="en-US"/>
        </w:rPr>
      </w:pPr>
    </w:p>
    <w:p w14:paraId="12ABD9C2" w14:textId="77777777" w:rsidR="000D09F6" w:rsidRPr="00E82A0E" w:rsidRDefault="00855EB3">
      <w:pPr>
        <w:spacing w:after="160" w:line="259" w:lineRule="auto"/>
        <w:jc w:val="left"/>
        <w:rPr>
          <w:b/>
          <w:lang w:val="en-US"/>
        </w:rPr>
      </w:pPr>
      <w:bookmarkStart w:id="19" w:name="_heading=h.lnxbz9" w:colFirst="0" w:colLast="0"/>
      <w:bookmarkEnd w:id="19"/>
      <w:r w:rsidRPr="00E82A0E">
        <w:rPr>
          <w:lang w:val="en-US"/>
        </w:rPr>
        <w:br w:type="page"/>
      </w:r>
    </w:p>
    <w:p w14:paraId="12ABD9C3" w14:textId="77777777" w:rsidR="000D09F6" w:rsidRDefault="00855EB3">
      <w:pPr>
        <w:pStyle w:val="Ttulo1"/>
        <w:numPr>
          <w:ilvl w:val="0"/>
          <w:numId w:val="11"/>
        </w:numPr>
      </w:pPr>
      <w:bookmarkStart w:id="20" w:name="_Toc198850535"/>
      <w:r>
        <w:lastRenderedPageBreak/>
        <w:t>D</w:t>
      </w:r>
      <w:r>
        <w:t>escripción del problema</w:t>
      </w:r>
      <w:bookmarkEnd w:id="20"/>
    </w:p>
    <w:p w14:paraId="12ABD9C4" w14:textId="0CCFBB71" w:rsidR="000D09F6" w:rsidRDefault="00855EB3" w:rsidP="00062E83">
      <w:pPr>
        <w:spacing w:before="240" w:after="240"/>
        <w:jc w:val="left"/>
      </w:pPr>
      <w:r>
        <w:t xml:space="preserve">El mercado global de productos de consumo masivo, incluyendo el papel higiénico, se caracteriza por una creciente sensibilidad al precio por parte de los consumidores, especialmente en economías desarrolladas como la de Estados Unidos de América </w:t>
      </w:r>
      <w:sdt>
        <w:sdtPr>
          <w:id w:val="471332688"/>
          <w:citation/>
        </w:sdtPr>
        <w:sdtEndPr/>
        <w:sdtContent>
          <w:r w:rsidR="00761920" w:rsidRPr="00F613D5">
            <w:fldChar w:fldCharType="begin"/>
          </w:r>
          <w:r w:rsidR="00761920" w:rsidRPr="00F613D5">
            <w:rPr>
              <w:lang w:val="es-ES"/>
            </w:rPr>
            <w:instrText xml:space="preserve"> CITATION Nie23 \l 3082 </w:instrText>
          </w:r>
          <w:r w:rsidR="00761920" w:rsidRPr="00F613D5">
            <w:fldChar w:fldCharType="separate"/>
          </w:r>
          <w:r w:rsidR="00761920" w:rsidRPr="00F613D5">
            <w:rPr>
              <w:noProof/>
              <w:lang w:val="es-ES"/>
            </w:rPr>
            <w:t>(Nielseniq, 2023)</w:t>
          </w:r>
          <w:r w:rsidR="00761920" w:rsidRPr="00F613D5">
            <w:fldChar w:fldCharType="end"/>
          </w:r>
        </w:sdtContent>
      </w:sdt>
      <w:r w:rsidR="00761920" w:rsidRPr="00F613D5">
        <w:t xml:space="preserve">. </w:t>
      </w:r>
      <w:r>
        <w:t xml:space="preserve">Factores como la inflación y la fluctuación del poder adquisitivo han impulsado a los consumidores a buscar activamente productos accesibles y promociones atractivas, lo que ha llevado a un aumento en la </w:t>
      </w:r>
      <w:r>
        <w:t>migración hacia marcas propias y formatos de descuento</w:t>
      </w:r>
      <w:r w:rsidR="00761920" w:rsidRPr="00761920">
        <w:t xml:space="preserve"> </w:t>
      </w:r>
      <w:sdt>
        <w:sdtPr>
          <w:id w:val="-1856410268"/>
          <w:citation/>
        </w:sdtPr>
        <w:sdtEndPr/>
        <w:sdtContent>
          <w:r w:rsidR="00761920" w:rsidRPr="00F613D5">
            <w:fldChar w:fldCharType="begin"/>
          </w:r>
          <w:r w:rsidR="00761920" w:rsidRPr="00F613D5">
            <w:rPr>
              <w:lang w:val="es-ES"/>
            </w:rPr>
            <w:instrText xml:space="preserve"> CITATION Nie23 \l 3082 </w:instrText>
          </w:r>
          <w:r w:rsidR="00761920" w:rsidRPr="00F613D5">
            <w:fldChar w:fldCharType="separate"/>
          </w:r>
          <w:r w:rsidR="00761920" w:rsidRPr="00F613D5">
            <w:rPr>
              <w:noProof/>
              <w:lang w:val="es-ES"/>
            </w:rPr>
            <w:t>(Nielseniq, 2023)</w:t>
          </w:r>
          <w:r w:rsidR="00761920" w:rsidRPr="00F613D5">
            <w:fldChar w:fldCharType="end"/>
          </w:r>
        </w:sdtContent>
      </w:sdt>
      <w:r w:rsidR="00761920" w:rsidRPr="00F613D5">
        <w:t xml:space="preserve">. </w:t>
      </w:r>
      <w:r>
        <w:t>En este entorno dinámico, comprender cómo responde la demanda ante variaciones en el precio es un factor crítico para la rentabilidad de las cadenas de supermercados.</w:t>
      </w:r>
    </w:p>
    <w:p w14:paraId="12ABD9C5" w14:textId="0D12E1C6" w:rsidR="000D09F6" w:rsidRDefault="00855EB3" w:rsidP="00062E83">
      <w:pPr>
        <w:spacing w:before="240" w:after="240"/>
        <w:jc w:val="left"/>
      </w:pPr>
      <w:r>
        <w:t xml:space="preserve">La </w:t>
      </w:r>
      <w:r>
        <w:rPr>
          <w:b/>
        </w:rPr>
        <w:t>elasticidad precio de la demanda</w:t>
      </w:r>
      <w:r>
        <w:t xml:space="preserve">, definida como el cambio porcentual en la cantidad demandada de un bien o servicio frente a un cambio porcentual en su precio </w:t>
      </w:r>
      <w:sdt>
        <w:sdtPr>
          <w:id w:val="79027064"/>
          <w:citation/>
        </w:sdtPr>
        <w:sdtEndPr/>
        <w:sdtContent>
          <w:r w:rsidR="00DF73AE" w:rsidRPr="00F613D5">
            <w:fldChar w:fldCharType="begin"/>
          </w:r>
          <w:r w:rsidR="00DF73AE" w:rsidRPr="00F613D5">
            <w:rPr>
              <w:lang w:val="es-ES"/>
            </w:rPr>
            <w:instrText xml:space="preserve"> CITATION Reb21 \l 3082 </w:instrText>
          </w:r>
          <w:r w:rsidR="00DF73AE" w:rsidRPr="00F613D5">
            <w:fldChar w:fldCharType="separate"/>
          </w:r>
          <w:r w:rsidR="00DF73AE" w:rsidRPr="00F613D5">
            <w:rPr>
              <w:noProof/>
              <w:lang w:val="es-ES"/>
            </w:rPr>
            <w:t>(Rebollar Rebollar, Herdandez Martínez, Guzmán Soria, Rebollar Rebollar , &amp; González Razo, 2021)</w:t>
          </w:r>
          <w:r w:rsidR="00DF73AE" w:rsidRPr="00F613D5">
            <w:fldChar w:fldCharType="end"/>
          </w:r>
        </w:sdtContent>
      </w:sdt>
      <w:r w:rsidR="00DF73AE">
        <w:t xml:space="preserve">, </w:t>
      </w:r>
      <w:r>
        <w:t xml:space="preserve">es una métrica fundamental para optimizar estrategias de fijación de precios, diseño de promociones y gestión de inventarios </w:t>
      </w:r>
      <w:sdt>
        <w:sdtPr>
          <w:id w:val="934710953"/>
          <w:citation/>
        </w:sdtPr>
        <w:sdtEndPr/>
        <w:sdtContent>
          <w:r w:rsidR="00646684" w:rsidRPr="00F613D5">
            <w:fldChar w:fldCharType="begin"/>
          </w:r>
          <w:r w:rsidR="00646684" w:rsidRPr="00F613D5">
            <w:rPr>
              <w:lang w:val="es-ES"/>
            </w:rPr>
            <w:instrText xml:space="preserve"> CITATION Ben25 \l 3082 </w:instrText>
          </w:r>
          <w:r w:rsidR="00646684" w:rsidRPr="00F613D5">
            <w:fldChar w:fldCharType="separate"/>
          </w:r>
          <w:r w:rsidR="00646684" w:rsidRPr="00F613D5">
            <w:rPr>
              <w:noProof/>
              <w:lang w:val="es-ES"/>
            </w:rPr>
            <w:t xml:space="preserve"> (Bendhi, 2025)</w:t>
          </w:r>
          <w:r w:rsidR="00646684" w:rsidRPr="00F613D5">
            <w:fldChar w:fldCharType="end"/>
          </w:r>
        </w:sdtContent>
      </w:sdt>
      <w:r w:rsidR="00646684">
        <w:t xml:space="preserve">. </w:t>
      </w:r>
      <w:r>
        <w:t xml:space="preserve">Sin embargo, en el canal </w:t>
      </w:r>
      <w:proofErr w:type="spellStart"/>
      <w:r>
        <w:rPr>
          <w:i/>
        </w:rPr>
        <w:t>retail</w:t>
      </w:r>
      <w:proofErr w:type="spellEnd"/>
      <w:r>
        <w:t xml:space="preserve">, las decisiones comerciales sobre precios y promociones a menudo se basan en análisis históricos simplificados, sin incorporar modelos analíticos que permitan anticipar con precisión el comportamiento del consumidor </w:t>
      </w:r>
      <w:sdt>
        <w:sdtPr>
          <w:id w:val="-195616332"/>
          <w:citation/>
        </w:sdtPr>
        <w:sdtEndPr/>
        <w:sdtContent>
          <w:r w:rsidR="00646684" w:rsidRPr="00F613D5">
            <w:fldChar w:fldCharType="begin"/>
          </w:r>
          <w:r w:rsidR="00646684" w:rsidRPr="00F613D5">
            <w:rPr>
              <w:lang w:val="es-ES"/>
            </w:rPr>
            <w:instrText xml:space="preserve"> CITATION Ben25 \l 3082 </w:instrText>
          </w:r>
          <w:r w:rsidR="00646684" w:rsidRPr="00F613D5">
            <w:fldChar w:fldCharType="separate"/>
          </w:r>
          <w:r w:rsidR="00646684" w:rsidRPr="00F613D5">
            <w:rPr>
              <w:noProof/>
              <w:lang w:val="es-ES"/>
            </w:rPr>
            <w:t xml:space="preserve"> (Bendhi, 2025)</w:t>
          </w:r>
          <w:r w:rsidR="00646684" w:rsidRPr="00F613D5">
            <w:fldChar w:fldCharType="end"/>
          </w:r>
        </w:sdtContent>
      </w:sdt>
      <w:r w:rsidR="00646684">
        <w:t xml:space="preserve"> .</w:t>
      </w:r>
      <w:r>
        <w:t xml:space="preserve">Adicionalmente, los enfoques econométricos tradicionales, si bien son valiosos, presentan limitaciones en la captura de la no linealidad y la alta dimensionalidad de los datos de consumo actuales </w:t>
      </w:r>
      <w:sdt>
        <w:sdtPr>
          <w:id w:val="1768420626"/>
          <w:citation/>
        </w:sdtPr>
        <w:sdtEndPr/>
        <w:sdtContent>
          <w:r w:rsidR="00646684" w:rsidRPr="00F613D5">
            <w:fldChar w:fldCharType="begin"/>
          </w:r>
          <w:r w:rsidR="00646684" w:rsidRPr="00F613D5">
            <w:rPr>
              <w:lang w:val="es-ES"/>
            </w:rPr>
            <w:instrText xml:space="preserve"> CITATION Ben25 \l 3082 </w:instrText>
          </w:r>
          <w:r w:rsidR="00646684" w:rsidRPr="00F613D5">
            <w:fldChar w:fldCharType="separate"/>
          </w:r>
          <w:r w:rsidR="00646684" w:rsidRPr="00F613D5">
            <w:rPr>
              <w:noProof/>
              <w:lang w:val="es-ES"/>
            </w:rPr>
            <w:t xml:space="preserve"> (Bendhi, 2025)</w:t>
          </w:r>
          <w:r w:rsidR="00646684" w:rsidRPr="00F613D5">
            <w:fldChar w:fldCharType="end"/>
          </w:r>
        </w:sdtContent>
      </w:sdt>
      <w:r w:rsidR="00646684">
        <w:t>.</w:t>
      </w:r>
    </w:p>
    <w:p w14:paraId="12ABD9C6" w14:textId="71AA29F0" w:rsidR="000D09F6" w:rsidRDefault="00855EB3" w:rsidP="00062E83">
      <w:pPr>
        <w:spacing w:before="240" w:after="240"/>
        <w:jc w:val="left"/>
      </w:pPr>
      <w:r>
        <w:t>Ante esta realidad, la aplicación de técnicas de analítica avanzada y modelos</w:t>
      </w:r>
      <w:r>
        <w:rPr>
          <w:b/>
        </w:rPr>
        <w:t xml:space="preserve"> </w:t>
      </w:r>
      <w:r>
        <w:t xml:space="preserve">de </w:t>
      </w:r>
      <w:r>
        <w:rPr>
          <w:i/>
        </w:rPr>
        <w:t xml:space="preserve">machine </w:t>
      </w:r>
      <w:proofErr w:type="spellStart"/>
      <w:r>
        <w:rPr>
          <w:i/>
        </w:rPr>
        <w:t>learning</w:t>
      </w:r>
      <w:proofErr w:type="spellEnd"/>
      <w:r>
        <w:t xml:space="preserve"> surgen como una ventaja competitiva, ya que permiten capturar relaciones complejas y patrones ocultos en los datos </w:t>
      </w:r>
      <w:sdt>
        <w:sdtPr>
          <w:id w:val="1208224427"/>
          <w:citation/>
        </w:sdtPr>
        <w:sdtEndPr/>
        <w:sdtContent>
          <w:r w:rsidR="00646684" w:rsidRPr="00F613D5">
            <w:fldChar w:fldCharType="begin"/>
          </w:r>
          <w:r w:rsidR="00646684" w:rsidRPr="00F613D5">
            <w:rPr>
              <w:lang w:val="es-ES"/>
            </w:rPr>
            <w:instrText xml:space="preserve"> CITATION Ben25 \l 3082 </w:instrText>
          </w:r>
          <w:r w:rsidR="00646684" w:rsidRPr="00F613D5">
            <w:fldChar w:fldCharType="separate"/>
          </w:r>
          <w:r w:rsidR="00646684" w:rsidRPr="00F613D5">
            <w:rPr>
              <w:noProof/>
              <w:lang w:val="es-ES"/>
            </w:rPr>
            <w:t xml:space="preserve"> (Bendhi, 2025)</w:t>
          </w:r>
          <w:r w:rsidR="00646684" w:rsidRPr="00F613D5">
            <w:fldChar w:fldCharType="end"/>
          </w:r>
        </w:sdtContent>
      </w:sdt>
      <w:r w:rsidR="00646684">
        <w:t xml:space="preserve">. </w:t>
      </w:r>
      <w:r>
        <w:t>Diversos estudios recientes han demostrado la efectividad y aplicabilidad de estas herramientas para optimizar decisiones de precios y promociones en entornos reales:</w:t>
      </w:r>
    </w:p>
    <w:p w14:paraId="12ABD9C7" w14:textId="4F132267" w:rsidR="000D09F6" w:rsidRDefault="00855EB3" w:rsidP="00062E83">
      <w:pPr>
        <w:numPr>
          <w:ilvl w:val="0"/>
          <w:numId w:val="1"/>
        </w:numPr>
        <w:spacing w:before="240"/>
        <w:jc w:val="left"/>
      </w:pPr>
      <w:sdt>
        <w:sdtPr>
          <w:id w:val="-763068212"/>
          <w:citation/>
        </w:sdtPr>
        <w:sdtEndPr/>
        <w:sdtContent>
          <w:r w:rsidR="00637792" w:rsidRPr="00F613D5">
            <w:fldChar w:fldCharType="begin"/>
          </w:r>
          <w:r w:rsidR="00637792" w:rsidRPr="00F613D5">
            <w:rPr>
              <w:lang w:val="es-ES"/>
            </w:rPr>
            <w:instrText xml:space="preserve"> CITATION Mem24 \l 3082 </w:instrText>
          </w:r>
          <w:r w:rsidR="00637792" w:rsidRPr="00F613D5">
            <w:fldChar w:fldCharType="separate"/>
          </w:r>
          <w:r w:rsidR="00637792" w:rsidRPr="00F613D5">
            <w:rPr>
              <w:noProof/>
              <w:lang w:val="es-ES"/>
            </w:rPr>
            <w:t xml:space="preserve"> (Membreño, 2024)</w:t>
          </w:r>
          <w:r w:rsidR="00637792" w:rsidRPr="00F613D5">
            <w:fldChar w:fldCharType="end"/>
          </w:r>
        </w:sdtContent>
      </w:sdt>
      <w:r w:rsidR="00637792">
        <w:t xml:space="preserve">, por ejemplo, aplicó modelos de </w:t>
      </w:r>
      <w:r w:rsidR="00637792">
        <w:rPr>
          <w:i/>
        </w:rPr>
        <w:t xml:space="preserve">machine </w:t>
      </w:r>
      <w:proofErr w:type="spellStart"/>
      <w:r w:rsidR="00637792">
        <w:rPr>
          <w:i/>
        </w:rPr>
        <w:t>learning</w:t>
      </w:r>
      <w:proofErr w:type="spellEnd"/>
      <w:r w:rsidR="00637792">
        <w:t xml:space="preserve"> y econométricos para analizar la elasticidad de la demanda en la industria aérea, evidenciando la superioridad de los enfoques de aprendizaje automático frente a la complejidad y no linealidad del comportamiento del consumidor.</w:t>
      </w:r>
    </w:p>
    <w:p w14:paraId="12ABD9C8" w14:textId="468F7A98" w:rsidR="000D09F6" w:rsidRDefault="00855EB3" w:rsidP="00062E83">
      <w:pPr>
        <w:numPr>
          <w:ilvl w:val="0"/>
          <w:numId w:val="1"/>
        </w:numPr>
        <w:jc w:val="left"/>
      </w:pPr>
      <w:sdt>
        <w:sdtPr>
          <w:id w:val="-771318020"/>
          <w:citation/>
        </w:sdtPr>
        <w:sdtEndPr/>
        <w:sdtContent>
          <w:r w:rsidR="003B6B74" w:rsidRPr="00F613D5">
            <w:fldChar w:fldCharType="begin"/>
          </w:r>
          <w:r w:rsidR="003B6B74" w:rsidRPr="00F613D5">
            <w:rPr>
              <w:lang w:val="es-ES"/>
            </w:rPr>
            <w:instrText xml:space="preserve"> CITATION Kub20 \l 3082 </w:instrText>
          </w:r>
          <w:r w:rsidR="003B6B74" w:rsidRPr="00F613D5">
            <w:fldChar w:fldCharType="separate"/>
          </w:r>
          <w:r w:rsidR="003B6B74" w:rsidRPr="00F613D5">
            <w:rPr>
              <w:noProof/>
              <w:lang w:val="es-ES"/>
            </w:rPr>
            <w:t>(Kubišta, 2020)</w:t>
          </w:r>
          <w:r w:rsidR="003B6B74" w:rsidRPr="00F613D5">
            <w:fldChar w:fldCharType="end"/>
          </w:r>
        </w:sdtContent>
      </w:sdt>
      <w:r w:rsidR="003B6B74" w:rsidRPr="00F613D5">
        <w:t xml:space="preserve"> </w:t>
      </w:r>
      <w:r w:rsidR="003B6B74">
        <w:t>utilizó redes neuronales para evaluar el comportamiento de los clientes y estimar la elasticidad del precio en un conjunto de datos de comercio electrónico.</w:t>
      </w:r>
    </w:p>
    <w:p w14:paraId="12ABD9C9" w14:textId="3BB262B4" w:rsidR="000D09F6" w:rsidRDefault="00855EB3" w:rsidP="00062E83">
      <w:pPr>
        <w:numPr>
          <w:ilvl w:val="0"/>
          <w:numId w:val="1"/>
        </w:numPr>
        <w:spacing w:after="240"/>
        <w:jc w:val="left"/>
      </w:pPr>
      <w:sdt>
        <w:sdtPr>
          <w:id w:val="1163586103"/>
          <w:citation/>
        </w:sdtPr>
        <w:sdtEndPr/>
        <w:sdtContent>
          <w:r w:rsidR="00F277EF" w:rsidRPr="00F613D5">
            <w:fldChar w:fldCharType="begin"/>
          </w:r>
          <w:r w:rsidR="00F277EF" w:rsidRPr="00F613D5">
            <w:rPr>
              <w:lang w:val="es-ES"/>
            </w:rPr>
            <w:instrText xml:space="preserve"> CITATION Nie19 \l 3082 </w:instrText>
          </w:r>
          <w:r w:rsidR="00F277EF" w:rsidRPr="00F613D5">
            <w:fldChar w:fldCharType="separate"/>
          </w:r>
          <w:r w:rsidR="00F277EF" w:rsidRPr="00F613D5">
            <w:rPr>
              <w:noProof/>
              <w:lang w:val="es-ES"/>
            </w:rPr>
            <w:t xml:space="preserve"> (Nieto, 2019)</w:t>
          </w:r>
          <w:r w:rsidR="00F277EF" w:rsidRPr="00F613D5">
            <w:fldChar w:fldCharType="end"/>
          </w:r>
        </w:sdtContent>
      </w:sdt>
      <w:r w:rsidR="00F277EF" w:rsidRPr="00F613D5">
        <w:t xml:space="preserve"> </w:t>
      </w:r>
      <w:r w:rsidR="00F277EF">
        <w:t xml:space="preserve">desarrolló un modelo dinámico de </w:t>
      </w:r>
      <w:r w:rsidR="00F277EF">
        <w:rPr>
          <w:i/>
        </w:rPr>
        <w:t>Pricing</w:t>
      </w:r>
      <w:r w:rsidR="00F277EF">
        <w:t xml:space="preserve"> para el canal </w:t>
      </w:r>
      <w:proofErr w:type="spellStart"/>
      <w:r w:rsidR="00F277EF">
        <w:rPr>
          <w:i/>
        </w:rPr>
        <w:t>Retail</w:t>
      </w:r>
      <w:proofErr w:type="spellEnd"/>
      <w:r w:rsidR="00F277EF">
        <w:t xml:space="preserve"> en la industria alimentaria, empleando algoritmos de series de tiempo supervisados para predecir la demanda, maximizar ganancias y analizar el efecto de las promociones.</w:t>
      </w:r>
    </w:p>
    <w:p w14:paraId="12ABD9CA" w14:textId="77777777" w:rsidR="000D09F6" w:rsidRDefault="00855EB3" w:rsidP="00062E83">
      <w:pPr>
        <w:spacing w:before="240" w:after="240"/>
        <w:jc w:val="left"/>
        <w:rPr>
          <w:b/>
        </w:rPr>
      </w:pPr>
      <w:r>
        <w:t>En este contexto, la presente monografía se propone abordar el desafío de la predicción de la elasticidad de la demanda para un grupo de referencias de papel higiénico en una cadena de supermercados de Estados Unidos de América</w:t>
      </w:r>
      <w:r>
        <w:rPr>
          <w:b/>
        </w:rPr>
        <w:t>.</w:t>
      </w:r>
      <w:r>
        <w:t xml:space="preserve"> Al aplicar modelos de aprendizaje automático, se busca generar predicciones más precisas y robustas, fortaleciendo así la toma de decisiones comerciales basadas en datos para optimizar las estrategias de precios y promociones en este segmento de productos esenciales.</w:t>
      </w:r>
    </w:p>
    <w:p w14:paraId="12ABD9CB" w14:textId="77777777" w:rsidR="000D09F6" w:rsidRDefault="000D09F6">
      <w:pPr>
        <w:rPr>
          <w:b/>
        </w:rPr>
      </w:pPr>
    </w:p>
    <w:p w14:paraId="12ABD9CC" w14:textId="77777777" w:rsidR="000D09F6" w:rsidRDefault="00855EB3">
      <w:pPr>
        <w:pStyle w:val="Ttulo2"/>
        <w:numPr>
          <w:ilvl w:val="1"/>
          <w:numId w:val="10"/>
        </w:numPr>
      </w:pPr>
      <w:r>
        <w:t xml:space="preserve"> </w:t>
      </w:r>
      <w:bookmarkStart w:id="21" w:name="_Toc198850536"/>
      <w:r>
        <w:t>Problema de negocio</w:t>
      </w:r>
      <w:bookmarkEnd w:id="21"/>
    </w:p>
    <w:p w14:paraId="12ABD9CD" w14:textId="0BB78C12" w:rsidR="000D09F6" w:rsidRDefault="00855EB3" w:rsidP="00062E83">
      <w:pPr>
        <w:pBdr>
          <w:top w:val="nil"/>
          <w:left w:val="nil"/>
          <w:bottom w:val="nil"/>
          <w:right w:val="nil"/>
          <w:between w:val="nil"/>
        </w:pBdr>
        <w:jc w:val="left"/>
      </w:pPr>
      <w:r>
        <w:t xml:space="preserve">El negocio minorista, particularmente en el sector de supermercados, opera en un entorno altamente competitivo donde los minoristas a menudo se impulsan entre sí a frecuentes recortes de precios (y bajos márgenes de ganancia) </w:t>
      </w:r>
      <w:sdt>
        <w:sdtPr>
          <w:id w:val="1570073934"/>
          <w:citation/>
        </w:sdtPr>
        <w:sdtContent>
          <w:r w:rsidR="00A526E4">
            <w:fldChar w:fldCharType="begin"/>
          </w:r>
          <w:r w:rsidR="00A526E4">
            <w:instrText xml:space="preserve"> CITATION Ban15 \l 9226 </w:instrText>
          </w:r>
          <w:r w:rsidR="00A526E4">
            <w:fldChar w:fldCharType="separate"/>
          </w:r>
          <w:r w:rsidR="00A526E4">
            <w:rPr>
              <w:noProof/>
            </w:rPr>
            <w:t>(Vaja, 2015)</w:t>
          </w:r>
          <w:r w:rsidR="00A526E4">
            <w:fldChar w:fldCharType="end"/>
          </w:r>
        </w:sdtContent>
      </w:sdt>
      <w:r w:rsidR="00A526E4">
        <w:t>.</w:t>
      </w:r>
      <w:r>
        <w:t>Para una cadena de supermercados, la gestión eficiente de los precios y las promociones de productos esenciales como el papel higiénico es crucial para la rentabilidad y el mantenimiento de su cuota de mercado. Actualmente, las decisiones comerciales relacionadas con la fijación de precios y la planificación de promociones para estas referencias clave a menudo se basan en el análisis de datos históricos de ventas y en la intuición de los gestores, un enfoque que enfrenta limitaciones crecientes ante la comp</w:t>
      </w:r>
      <w:r>
        <w:t>lejidad del mercado moderno.</w:t>
      </w:r>
    </w:p>
    <w:p w14:paraId="12ABD9CE" w14:textId="77777777" w:rsidR="000D09F6" w:rsidRDefault="00855EB3" w:rsidP="00062E83">
      <w:pPr>
        <w:spacing w:before="240" w:after="240"/>
        <w:jc w:val="left"/>
      </w:pPr>
      <w:r>
        <w:t xml:space="preserve">Este enfoque, aunque tradicional, presenta limitaciones significativas. Sin una comprensión precisa de la elasticidad de la demanda, lo que podría llevar a estrategias de </w:t>
      </w:r>
      <w:proofErr w:type="spellStart"/>
      <w:r>
        <w:t>pricing</w:t>
      </w:r>
      <w:proofErr w:type="spellEnd"/>
      <w:r>
        <w:t xml:space="preserve"> equivocadas que pueden derivar en:</w:t>
      </w:r>
    </w:p>
    <w:p w14:paraId="12ABD9CF" w14:textId="77777777" w:rsidR="000D09F6" w:rsidRDefault="00855EB3" w:rsidP="00062E83">
      <w:pPr>
        <w:numPr>
          <w:ilvl w:val="0"/>
          <w:numId w:val="3"/>
        </w:numPr>
        <w:spacing w:before="240"/>
        <w:jc w:val="left"/>
      </w:pPr>
      <w:r>
        <w:t>Ineficacia en las promociones: Las promociones pueden no generar el impacto esperado en el volumen de ventas o en la rentabilidad si la respuesta del consumidor al cambio de precio no se anticipa correctamente.</w:t>
      </w:r>
    </w:p>
    <w:p w14:paraId="12ABD9D0" w14:textId="77777777" w:rsidR="000D09F6" w:rsidRDefault="00855EB3" w:rsidP="00062E83">
      <w:pPr>
        <w:numPr>
          <w:ilvl w:val="0"/>
          <w:numId w:val="3"/>
        </w:numPr>
        <w:jc w:val="left"/>
      </w:pPr>
      <w:r>
        <w:lastRenderedPageBreak/>
        <w:t>Gestión de inventario ineficiente</w:t>
      </w:r>
      <w:r>
        <w:rPr>
          <w:b/>
        </w:rPr>
        <w:t>:</w:t>
      </w:r>
      <w:r>
        <w:t xml:space="preserve"> Una predicción imprecisa de la demanda resultante de cambios de precios puede llevar a excesos de inventario (costos de almacenamiento) o escasez (pérdida de ventas).</w:t>
      </w:r>
    </w:p>
    <w:p w14:paraId="12ABD9D1" w14:textId="77777777" w:rsidR="000D09F6" w:rsidRDefault="00855EB3" w:rsidP="00062E83">
      <w:pPr>
        <w:numPr>
          <w:ilvl w:val="0"/>
          <w:numId w:val="3"/>
        </w:numPr>
        <w:jc w:val="left"/>
      </w:pPr>
      <w:r>
        <w:t>Reacciones tardías al mercado: La falta de un modelo predictivo robusto impide una respuesta ágil a los cambios en el comportamiento del consumidor o a las acciones de la competencia.</w:t>
      </w:r>
    </w:p>
    <w:p w14:paraId="12ABD9D2" w14:textId="77777777" w:rsidR="000D09F6" w:rsidRDefault="00855EB3" w:rsidP="00062E83">
      <w:pPr>
        <w:numPr>
          <w:ilvl w:val="0"/>
          <w:numId w:val="3"/>
        </w:numPr>
        <w:spacing w:after="240"/>
        <w:jc w:val="left"/>
      </w:pPr>
      <w:r>
        <w:t>Pérdida de cuota de mercado: La falta de alineación entre el precio y el valor percibido por los consumidores puede generar una respuesta negativa, incentivando a buscar alternativas en la competencia. Esta migración de la demanda conlleva directamente a una pérdida sostenida de cuota de mercado a largo plazo.</w:t>
      </w:r>
    </w:p>
    <w:p w14:paraId="12ABD9D3" w14:textId="77777777" w:rsidR="000D09F6" w:rsidRDefault="00855EB3" w:rsidP="00062E83">
      <w:pPr>
        <w:spacing w:before="240" w:after="240"/>
        <w:jc w:val="left"/>
      </w:pPr>
      <w:r>
        <w:t xml:space="preserve">En síntesis, el problema de negocio radica en la necesidad de optimizar las decisiones de precios y promociones para el papel higiénico a través de una comprensión profunda y predictiva de la elasticidad de su demanda. La implementación de modelos de </w:t>
      </w:r>
      <w:r>
        <w:rPr>
          <w:i/>
        </w:rPr>
        <w:t xml:space="preserve">machine </w:t>
      </w:r>
      <w:proofErr w:type="spellStart"/>
      <w:r>
        <w:rPr>
          <w:i/>
        </w:rPr>
        <w:t>learning</w:t>
      </w:r>
      <w:proofErr w:type="spellEnd"/>
      <w:r>
        <w:t xml:space="preserve"> para predecir esta elasticidad ofrecería a la cadena de supermercados una herramienta valiosa para tomar decisiones comerciales más informadas y basadas en datos, lo que se traduciría en una mejora directa de sus márgenes de beneficio, la satisfacción del cliente y su posición competitiva en el mercado.</w:t>
      </w:r>
    </w:p>
    <w:p w14:paraId="12ABD9D4" w14:textId="77777777" w:rsidR="000D09F6" w:rsidRDefault="000D09F6">
      <w:pPr>
        <w:rPr>
          <w:b/>
        </w:rPr>
      </w:pPr>
    </w:p>
    <w:p w14:paraId="12ABD9D5" w14:textId="77777777" w:rsidR="000D09F6" w:rsidRDefault="00855EB3">
      <w:pPr>
        <w:pStyle w:val="Ttulo2"/>
        <w:numPr>
          <w:ilvl w:val="1"/>
          <w:numId w:val="10"/>
        </w:numPr>
      </w:pPr>
      <w:r>
        <w:t xml:space="preserve"> </w:t>
      </w:r>
      <w:bookmarkStart w:id="22" w:name="_Toc198850537"/>
      <w:r>
        <w:t>Aproximación desde la analítica de datos</w:t>
      </w:r>
      <w:bookmarkEnd w:id="22"/>
      <w:r>
        <w:t xml:space="preserve"> </w:t>
      </w:r>
    </w:p>
    <w:p w14:paraId="12ABD9D6" w14:textId="77777777" w:rsidR="000D09F6" w:rsidRDefault="00855EB3" w:rsidP="00062E83">
      <w:pPr>
        <w:spacing w:before="240" w:after="240"/>
        <w:jc w:val="left"/>
      </w:pPr>
      <w:r>
        <w:t>El abordaje de este estudio se centró en una aproximación sistemática desde la analítica de datos, combinando la revisión de literatura con la aplicación práctica de modelos predictivos para la estimación de la elasticidad de la demanda. Este enfoque metodológico se estructura en las siguientes fases clave:</w:t>
      </w:r>
    </w:p>
    <w:p w14:paraId="12ABD9D7" w14:textId="77777777" w:rsidR="000D09F6" w:rsidRDefault="00855EB3" w:rsidP="00062E83">
      <w:pPr>
        <w:spacing w:before="240" w:after="240"/>
        <w:jc w:val="left"/>
      </w:pPr>
      <w:r>
        <w:t xml:space="preserve">En primer lugar, se realizó una exhaustiva revisión de literatura especializada en el campo de la predicción de la demanda y la elasticidad precio. El objetivo fue identificar y comprender los modelos de regresión y las técnicas de </w:t>
      </w:r>
      <w:r>
        <w:rPr>
          <w:i/>
        </w:rPr>
        <w:t xml:space="preserve">machine </w:t>
      </w:r>
      <w:proofErr w:type="spellStart"/>
      <w:r>
        <w:rPr>
          <w:i/>
        </w:rPr>
        <w:t>learning</w:t>
      </w:r>
      <w:proofErr w:type="spellEnd"/>
      <w:r>
        <w:t xml:space="preserve"> que han demostrado la mejor precisión y aplicabilidad en contextos similares al del negocio minorista. Esta fase permitió un entendimiento profundo de las metodologías existentes y sus métricas de evaluación de desempeño, tales como el Error Cuadrático Medio (MSE), el Error Absoluto Medio (MAE) y el Coeficiente de </w:t>
      </w:r>
      <w:r>
        <w:lastRenderedPageBreak/>
        <w:t>Determinación (R2), con el fin de seleccionar hasta cuatro modelos candidatos para una evaluación posterior.</w:t>
      </w:r>
    </w:p>
    <w:p w14:paraId="12ABD9D8" w14:textId="77777777" w:rsidR="000D09F6" w:rsidRDefault="00855EB3" w:rsidP="00062E83">
      <w:pPr>
        <w:spacing w:before="240" w:after="240"/>
        <w:jc w:val="left"/>
      </w:pPr>
      <w:r>
        <w:t>Posteriormente, se llevó a cabo una analítica descriptiva detallada del conjunto de datos proporcionado por la cadena de supermercados. Esta fase fue crucial para caracterizar las variables independientes clave, como el precio y las promociones, e identificar patrones, tendencias y comportamientos relevantes que puedan influir en la demanda de las referencias de papel higiénico. La comprensión de estas características iniciales permitió una preparación de datos adecuada y una mejor interpretación de los res</w:t>
      </w:r>
      <w:r>
        <w:t>ultados de los modelos predictivos.</w:t>
      </w:r>
    </w:p>
    <w:p w14:paraId="12ABD9D9" w14:textId="77777777" w:rsidR="000D09F6" w:rsidRDefault="00855EB3" w:rsidP="00062E83">
      <w:pPr>
        <w:spacing w:before="240" w:after="240"/>
        <w:jc w:val="left"/>
        <w:rPr>
          <w:b/>
        </w:rPr>
      </w:pPr>
      <w:r>
        <w:t xml:space="preserve">Finalmente, se realizó la evaluación y entrenamiento de los cuatro modelos de regresión o </w:t>
      </w:r>
      <w:r>
        <w:rPr>
          <w:i/>
        </w:rPr>
        <w:t xml:space="preserve">machine </w:t>
      </w:r>
      <w:proofErr w:type="spellStart"/>
      <w:r>
        <w:rPr>
          <w:i/>
        </w:rPr>
        <w:t>learning</w:t>
      </w:r>
      <w:proofErr w:type="spellEnd"/>
      <w:r>
        <w:t xml:space="preserve"> previamente seleccionados. Cada modelo será aplicado al conjunto de datos, y su desempeño predictivo de la demanda será rigurosamente evaluado utilizando las métricas definidas (MSE, MAE y R2). Este proceso permitirá identificar el modelo con la mayor precisión y robustez para la predicción de la elasticidad de la demanda, sentando las bases para su potencial aplicación en la optimización de estrategias comerciales.</w:t>
      </w:r>
    </w:p>
    <w:p w14:paraId="12ABD9DA" w14:textId="77777777" w:rsidR="000D09F6" w:rsidRDefault="000D09F6">
      <w:pPr>
        <w:rPr>
          <w:b/>
        </w:rPr>
      </w:pPr>
    </w:p>
    <w:p w14:paraId="12ABD9DB" w14:textId="77777777" w:rsidR="000D09F6" w:rsidRDefault="00855EB3">
      <w:pPr>
        <w:pStyle w:val="Ttulo2"/>
        <w:numPr>
          <w:ilvl w:val="1"/>
          <w:numId w:val="10"/>
        </w:numPr>
      </w:pPr>
      <w:r>
        <w:t xml:space="preserve"> </w:t>
      </w:r>
      <w:bookmarkStart w:id="23" w:name="_Toc198850538"/>
      <w:r>
        <w:t>Origen de los datos</w:t>
      </w:r>
      <w:bookmarkEnd w:id="23"/>
    </w:p>
    <w:p w14:paraId="12ABD9DC" w14:textId="625FC52E" w:rsidR="000D09F6" w:rsidRDefault="00855EB3" w:rsidP="00062E83">
      <w:pPr>
        <w:jc w:val="left"/>
        <w:rPr>
          <w:highlight w:val="yellow"/>
        </w:rPr>
      </w:pPr>
      <w:bookmarkStart w:id="24" w:name="_heading=h.2jxsxqh" w:colFirst="0" w:colLast="0"/>
      <w:bookmarkEnd w:id="24"/>
      <w:r>
        <w:t xml:space="preserve">El </w:t>
      </w:r>
      <w:proofErr w:type="spellStart"/>
      <w:r>
        <w:t>dataset</w:t>
      </w:r>
      <w:proofErr w:type="spellEnd"/>
      <w:r>
        <w:t xml:space="preserve"> utilizado en este proyecto fue construido por la Escuela de negocios </w:t>
      </w:r>
      <w:proofErr w:type="spellStart"/>
      <w:r>
        <w:t>Booth</w:t>
      </w:r>
      <w:proofErr w:type="spellEnd"/>
      <w:r>
        <w:t xml:space="preserve"> de la Universidad de Chicago en colaboración con la antigua cadena de supermercados </w:t>
      </w:r>
      <w:proofErr w:type="spellStart"/>
      <w:r>
        <w:t>Dominick’s</w:t>
      </w:r>
      <w:proofErr w:type="spellEnd"/>
      <w:r>
        <w:t xml:space="preserve"> en Estados Unidos de América para investigar </w:t>
      </w:r>
      <w:r>
        <w:tab/>
        <w:t xml:space="preserve">en la gestión de estanterías y </w:t>
      </w:r>
      <w:r w:rsidR="00A526E4">
        <w:t>Pricing</w:t>
      </w:r>
      <w:sdt>
        <w:sdtPr>
          <w:id w:val="1739896477"/>
          <w:citation/>
        </w:sdtPr>
        <w:sdtContent>
          <w:r w:rsidR="005E6AC5">
            <w:fldChar w:fldCharType="begin"/>
          </w:r>
          <w:r w:rsidR="005E6AC5">
            <w:instrText xml:space="preserve"> CITATION CHI13 \l 9226 </w:instrText>
          </w:r>
          <w:r w:rsidR="005E6AC5">
            <w:fldChar w:fldCharType="separate"/>
          </w:r>
          <w:r w:rsidR="005E6AC5">
            <w:rPr>
              <w:noProof/>
            </w:rPr>
            <w:t xml:space="preserve"> (CHICAGO BOOTH Kilts Center for Marketing, 2013)</w:t>
          </w:r>
          <w:r w:rsidR="005E6AC5">
            <w:fldChar w:fldCharType="end"/>
          </w:r>
        </w:sdtContent>
      </w:sdt>
      <w:r w:rsidR="005E6AC5">
        <w:t>. P</w:t>
      </w:r>
      <w:r>
        <w:t xml:space="preserve">ara la construcción de los datos se tomaron muestras aleatorias de más de 25 categorías en las diferentes tiendas de la cadena </w:t>
      </w:r>
      <w:proofErr w:type="spellStart"/>
      <w:r>
        <w:t>Dominick´s</w:t>
      </w:r>
      <w:proofErr w:type="spellEnd"/>
      <w:r>
        <w:t xml:space="preserve"> durante los años 1989 y 1994, el </w:t>
      </w:r>
      <w:proofErr w:type="spellStart"/>
      <w:r>
        <w:t>dataset</w:t>
      </w:r>
      <w:proofErr w:type="spellEnd"/>
      <w:r>
        <w:t xml:space="preserve"> se encuentra en la sección de </w:t>
      </w:r>
      <w:proofErr w:type="spellStart"/>
      <w:r>
        <w:rPr>
          <w:i/>
        </w:rPr>
        <w:t>Research</w:t>
      </w:r>
      <w:proofErr w:type="spellEnd"/>
      <w:r>
        <w:rPr>
          <w:i/>
        </w:rPr>
        <w:t xml:space="preserve"> and Data </w:t>
      </w:r>
      <w:r>
        <w:t xml:space="preserve">de la página web de </w:t>
      </w:r>
      <w:r>
        <w:rPr>
          <w:i/>
        </w:rPr>
        <w:t xml:space="preserve">Kilt Center </w:t>
      </w:r>
      <w:proofErr w:type="spellStart"/>
      <w:r>
        <w:rPr>
          <w:i/>
        </w:rPr>
        <w:t>for</w:t>
      </w:r>
      <w:proofErr w:type="spellEnd"/>
      <w:r>
        <w:rPr>
          <w:i/>
        </w:rPr>
        <w:t xml:space="preserve"> Marketing</w:t>
      </w:r>
      <w:r>
        <w:t xml:space="preserve"> de la Universidad de Chicago. </w:t>
      </w:r>
    </w:p>
    <w:p w14:paraId="12ABD9DD" w14:textId="77777777" w:rsidR="000D09F6" w:rsidRDefault="000D09F6" w:rsidP="00062E83">
      <w:pPr>
        <w:pBdr>
          <w:top w:val="nil"/>
          <w:left w:val="nil"/>
          <w:bottom w:val="nil"/>
          <w:right w:val="nil"/>
          <w:between w:val="nil"/>
        </w:pBdr>
        <w:jc w:val="left"/>
        <w:rPr>
          <w:color w:val="000000"/>
        </w:rPr>
      </w:pPr>
    </w:p>
    <w:p w14:paraId="12ABD9DE" w14:textId="77777777" w:rsidR="000D09F6" w:rsidRDefault="00855EB3" w:rsidP="00062E83">
      <w:pPr>
        <w:pStyle w:val="Ttulo2"/>
        <w:numPr>
          <w:ilvl w:val="1"/>
          <w:numId w:val="10"/>
        </w:numPr>
      </w:pPr>
      <w:r>
        <w:t xml:space="preserve"> </w:t>
      </w:r>
      <w:bookmarkStart w:id="25" w:name="_Toc198850539"/>
      <w:r>
        <w:t>Métricas de desempeño</w:t>
      </w:r>
      <w:bookmarkEnd w:id="25"/>
    </w:p>
    <w:p w14:paraId="5DCAB22D" w14:textId="77777777" w:rsidR="00346A38" w:rsidRPr="00346A38" w:rsidRDefault="00346A38" w:rsidP="00346A38">
      <w:pPr>
        <w:jc w:val="left"/>
        <w:rPr>
          <w:color w:val="000000"/>
        </w:rPr>
      </w:pPr>
      <w:r w:rsidRPr="00346A38">
        <w:rPr>
          <w:color w:val="000000"/>
        </w:rPr>
        <w:t>Para que el modelo se considerara exitoso y viable para su implementación en un entorno empresarial real, se establecieron y se cumplieron los siguientes umbrales mínimos:</w:t>
      </w:r>
    </w:p>
    <w:p w14:paraId="4422500C" w14:textId="77777777" w:rsidR="00346A38" w:rsidRPr="00346A38" w:rsidRDefault="00346A38" w:rsidP="00346A38">
      <w:pPr>
        <w:jc w:val="left"/>
        <w:rPr>
          <w:color w:val="000000"/>
        </w:rPr>
      </w:pPr>
      <w:r w:rsidRPr="00346A38">
        <w:rPr>
          <w:color w:val="000000"/>
        </w:rPr>
        <w:t xml:space="preserve">Métricas de </w:t>
      </w:r>
      <w:r w:rsidRPr="00346A38">
        <w:rPr>
          <w:i/>
          <w:iCs/>
          <w:color w:val="000000"/>
        </w:rPr>
        <w:t xml:space="preserve">Machine </w:t>
      </w:r>
      <w:proofErr w:type="spellStart"/>
      <w:r w:rsidRPr="00346A38">
        <w:rPr>
          <w:i/>
          <w:iCs/>
          <w:color w:val="000000"/>
        </w:rPr>
        <w:t>Learning</w:t>
      </w:r>
      <w:proofErr w:type="spellEnd"/>
      <w:r w:rsidRPr="00346A38">
        <w:rPr>
          <w:color w:val="000000"/>
        </w:rPr>
        <w:t>:</w:t>
      </w:r>
    </w:p>
    <w:p w14:paraId="7365C52E" w14:textId="25E0CB8F" w:rsidR="00346A38" w:rsidRPr="00346A38" w:rsidRDefault="00346A38" w:rsidP="00346A38">
      <w:pPr>
        <w:pStyle w:val="Prrafodelista"/>
        <w:numPr>
          <w:ilvl w:val="0"/>
          <w:numId w:val="18"/>
        </w:numPr>
        <w:jc w:val="left"/>
        <w:rPr>
          <w:color w:val="000000"/>
        </w:rPr>
      </w:pPr>
      <w:r w:rsidRPr="00346A38">
        <w:rPr>
          <w:color w:val="000000"/>
        </w:rPr>
        <w:t xml:space="preserve">MSE y MAE: Se </w:t>
      </w:r>
      <w:r w:rsidR="000108F1">
        <w:rPr>
          <w:color w:val="000000"/>
        </w:rPr>
        <w:t>considera un buen modelo</w:t>
      </w:r>
      <w:r w:rsidRPr="00346A38">
        <w:rPr>
          <w:color w:val="000000"/>
        </w:rPr>
        <w:t xml:space="preserve"> un valor de MSE y MAE menor </w:t>
      </w:r>
      <w:r w:rsidR="008475F2">
        <w:rPr>
          <w:color w:val="000000"/>
        </w:rPr>
        <w:t xml:space="preserve">o igual </w:t>
      </w:r>
      <w:r w:rsidRPr="00346A38">
        <w:rPr>
          <w:color w:val="000000"/>
        </w:rPr>
        <w:t>al 7% del valor promedio de la demanda</w:t>
      </w:r>
    </w:p>
    <w:p w14:paraId="12ABD9E3" w14:textId="0FC579DD" w:rsidR="000D09F6" w:rsidRPr="008A0222" w:rsidRDefault="00346A38" w:rsidP="00062E83">
      <w:pPr>
        <w:pStyle w:val="Prrafodelista"/>
        <w:numPr>
          <w:ilvl w:val="0"/>
          <w:numId w:val="18"/>
        </w:numPr>
        <w:jc w:val="left"/>
        <w:rPr>
          <w:color w:val="000000"/>
        </w:rPr>
      </w:pPr>
      <w:r w:rsidRPr="008A0222">
        <w:rPr>
          <w:color w:val="000000"/>
        </w:rPr>
        <w:t>R2: El Coeficiente de Determinación (R2)</w:t>
      </w:r>
      <w:r w:rsidR="00854BD2" w:rsidRPr="008A0222">
        <w:rPr>
          <w:color w:val="000000"/>
        </w:rPr>
        <w:t xml:space="preserve"> para que el modelo pueda ser considerado bueno debe ser </w:t>
      </w:r>
      <w:r w:rsidR="008A0222" w:rsidRPr="008A0222">
        <w:rPr>
          <w:color w:val="000000"/>
        </w:rPr>
        <w:t>igual o</w:t>
      </w:r>
      <w:r w:rsidRPr="008A0222">
        <w:rPr>
          <w:color w:val="000000"/>
        </w:rPr>
        <w:t xml:space="preserve"> superior a 0.75</w:t>
      </w:r>
      <w:r w:rsidR="008A0222">
        <w:rPr>
          <w:color w:val="000000"/>
        </w:rPr>
        <w:t>.</w:t>
      </w:r>
    </w:p>
    <w:p w14:paraId="12ABD9E4" w14:textId="77777777" w:rsidR="000D09F6" w:rsidRDefault="00855EB3">
      <w:pPr>
        <w:spacing w:after="160" w:line="259" w:lineRule="auto"/>
        <w:jc w:val="left"/>
        <w:rPr>
          <w:b/>
        </w:rPr>
      </w:pPr>
      <w:bookmarkStart w:id="26" w:name="_heading=h.1y810tw" w:colFirst="0" w:colLast="0"/>
      <w:bookmarkEnd w:id="26"/>
      <w:r>
        <w:br w:type="page"/>
      </w:r>
    </w:p>
    <w:p w14:paraId="12ABD9E5" w14:textId="77777777" w:rsidR="000D09F6" w:rsidRDefault="00855EB3">
      <w:pPr>
        <w:pStyle w:val="Ttulo1"/>
        <w:numPr>
          <w:ilvl w:val="0"/>
          <w:numId w:val="10"/>
        </w:numPr>
      </w:pPr>
      <w:bookmarkStart w:id="27" w:name="_Toc198850540"/>
      <w:r>
        <w:lastRenderedPageBreak/>
        <w:t>O</w:t>
      </w:r>
      <w:r>
        <w:t>bjetivos</w:t>
      </w:r>
      <w:bookmarkEnd w:id="27"/>
    </w:p>
    <w:p w14:paraId="12ABD9E6" w14:textId="77777777" w:rsidR="000D09F6" w:rsidRDefault="000D09F6">
      <w:pPr>
        <w:rPr>
          <w:b/>
        </w:rPr>
      </w:pPr>
    </w:p>
    <w:p w14:paraId="12ABD9E7" w14:textId="77777777" w:rsidR="000D09F6" w:rsidRDefault="00855EB3">
      <w:pPr>
        <w:pStyle w:val="Ttulo2"/>
        <w:numPr>
          <w:ilvl w:val="1"/>
          <w:numId w:val="10"/>
        </w:numPr>
      </w:pPr>
      <w:bookmarkStart w:id="28" w:name="_Toc198850541"/>
      <w:r>
        <w:t>O</w:t>
      </w:r>
      <w:r>
        <w:t>bjetivo general</w:t>
      </w:r>
      <w:bookmarkEnd w:id="28"/>
    </w:p>
    <w:p w14:paraId="12ABD9E8" w14:textId="77777777" w:rsidR="000D09F6" w:rsidRDefault="000D09F6">
      <w:pPr>
        <w:ind w:firstLine="708"/>
      </w:pPr>
    </w:p>
    <w:p w14:paraId="12ABD9E9" w14:textId="77777777" w:rsidR="000D09F6" w:rsidRPr="00062E83" w:rsidRDefault="00855EB3">
      <w:pPr>
        <w:spacing w:before="240" w:after="240" w:line="276" w:lineRule="auto"/>
        <w:jc w:val="left"/>
        <w:rPr>
          <w:highlight w:val="white"/>
        </w:rPr>
      </w:pPr>
      <w:r w:rsidRPr="00062E83">
        <w:rPr>
          <w:highlight w:val="white"/>
        </w:rPr>
        <w:t xml:space="preserve">Evaluar la precisión de 4 modelos de machine </w:t>
      </w:r>
      <w:proofErr w:type="spellStart"/>
      <w:r w:rsidRPr="00062E83">
        <w:rPr>
          <w:highlight w:val="white"/>
        </w:rPr>
        <w:t>learning</w:t>
      </w:r>
      <w:proofErr w:type="spellEnd"/>
      <w:r w:rsidRPr="00062E83">
        <w:rPr>
          <w:highlight w:val="white"/>
        </w:rPr>
        <w:t xml:space="preserve"> para la predicción de la demanda en un conjunto de referencias de papel higiénico aplicadas a una fuente de datos proveniente de una cadena de supermercados de Estados Unidos de América.</w:t>
      </w:r>
    </w:p>
    <w:p w14:paraId="12ABD9EA" w14:textId="77777777" w:rsidR="000D09F6" w:rsidRPr="00062E83" w:rsidRDefault="000D09F6">
      <w:pPr>
        <w:ind w:firstLine="708"/>
      </w:pPr>
    </w:p>
    <w:p w14:paraId="12ABD9EB" w14:textId="77777777" w:rsidR="000D09F6" w:rsidRPr="00062E83" w:rsidRDefault="00855EB3">
      <w:pPr>
        <w:pStyle w:val="Ttulo2"/>
        <w:numPr>
          <w:ilvl w:val="1"/>
          <w:numId w:val="10"/>
        </w:numPr>
        <w:rPr>
          <w:rFonts w:cs="Times New Roman"/>
          <w:b w:val="0"/>
          <w:szCs w:val="24"/>
        </w:rPr>
      </w:pPr>
      <w:bookmarkStart w:id="29" w:name="_Toc198850542"/>
      <w:r w:rsidRPr="00062E83">
        <w:rPr>
          <w:rFonts w:cs="Times New Roman"/>
          <w:szCs w:val="24"/>
        </w:rPr>
        <w:t>O</w:t>
      </w:r>
      <w:r w:rsidRPr="00062E83">
        <w:rPr>
          <w:rFonts w:cs="Times New Roman"/>
          <w:szCs w:val="24"/>
        </w:rPr>
        <w:t>bjetivos específicos</w:t>
      </w:r>
      <w:bookmarkEnd w:id="29"/>
    </w:p>
    <w:p w14:paraId="12ABD9EC" w14:textId="77777777" w:rsidR="000D09F6" w:rsidRPr="00062E83" w:rsidRDefault="00855EB3">
      <w:pPr>
        <w:numPr>
          <w:ilvl w:val="0"/>
          <w:numId w:val="5"/>
        </w:numPr>
        <w:spacing w:line="276" w:lineRule="auto"/>
        <w:jc w:val="left"/>
        <w:rPr>
          <w:rFonts w:eastAsia="Arial"/>
        </w:rPr>
      </w:pPr>
      <w:r w:rsidRPr="00062E83">
        <w:t xml:space="preserve">Identificar, según la revisión de literatura, los modelos de regresión con mayor precisión en la predicción de la demanda a partir de </w:t>
      </w:r>
      <w:r w:rsidRPr="00062E83">
        <w:t>variables como precios y promociones. Esto incluye la comparación de sus métricas (Error Cuadrático Medio - MSE, Error Absoluto Medio - MAE, y Coeficiente de Determinación - R2) para seleccionar hasta cuatro modelos candidatos</w:t>
      </w:r>
      <w:r w:rsidRPr="00062E83">
        <w:rPr>
          <w:rFonts w:eastAsia="Arial"/>
        </w:rPr>
        <w:t>.</w:t>
      </w:r>
    </w:p>
    <w:p w14:paraId="12ABD9ED" w14:textId="77777777" w:rsidR="000D09F6" w:rsidRPr="00062E83" w:rsidRDefault="00855EB3">
      <w:pPr>
        <w:numPr>
          <w:ilvl w:val="0"/>
          <w:numId w:val="5"/>
        </w:numPr>
        <w:spacing w:line="276" w:lineRule="auto"/>
        <w:jc w:val="left"/>
        <w:rPr>
          <w:rFonts w:eastAsia="Arial"/>
        </w:rPr>
      </w:pPr>
      <w:r w:rsidRPr="00062E83">
        <w:t xml:space="preserve">Realizar analítica </w:t>
      </w:r>
      <w:r w:rsidRPr="00062E83">
        <w:t>descriptiva para el conjunto de datos de la cadena de supermercados de Estados Unidos de América. Esto incluye la identificación de patrones, tendencias y comportamientos de las variables independientes (Precio, Promociones) para caracterizar su influencia en la demanda de las referencias de papel higiénico.</w:t>
      </w:r>
    </w:p>
    <w:p w14:paraId="12ABD9EE" w14:textId="77777777" w:rsidR="000D09F6" w:rsidRPr="00062E83" w:rsidRDefault="00855EB3">
      <w:pPr>
        <w:numPr>
          <w:ilvl w:val="0"/>
          <w:numId w:val="5"/>
        </w:numPr>
        <w:spacing w:line="276" w:lineRule="auto"/>
        <w:jc w:val="left"/>
      </w:pPr>
      <w:r w:rsidRPr="00062E83">
        <w:t>Entrenar y evaluar los cuatro modelos seleccionados con el conjunto de datos, utilizando las métricas definidas (MSE, MAE y R2) para identificar el modelo con el mejor desempeño predictivo de la demanda.</w:t>
      </w:r>
    </w:p>
    <w:p w14:paraId="12ABD9EF" w14:textId="77777777" w:rsidR="000D09F6" w:rsidRPr="00062E83" w:rsidRDefault="00855EB3">
      <w:pPr>
        <w:numPr>
          <w:ilvl w:val="0"/>
          <w:numId w:val="5"/>
        </w:numPr>
        <w:spacing w:line="276" w:lineRule="auto"/>
        <w:jc w:val="left"/>
        <w:rPr>
          <w:rFonts w:eastAsia="Arial"/>
        </w:rPr>
      </w:pPr>
      <w:r w:rsidRPr="00062E83">
        <w:t>Analizar la influencia relativa de las variables precio y promociones en la predicción de la elasticidad de la demanda de las referencias de papel higiénico, utilizando el modelo con mejor desempeño para cuantificar su impacto en el comportamiento del consumidor</w:t>
      </w:r>
      <w:r w:rsidRPr="00062E83">
        <w:rPr>
          <w:rFonts w:eastAsia="Arial"/>
        </w:rPr>
        <w:t>.</w:t>
      </w:r>
    </w:p>
    <w:p w14:paraId="12ABD9F0" w14:textId="77777777" w:rsidR="000D09F6" w:rsidRPr="00062E83" w:rsidRDefault="00855EB3">
      <w:pPr>
        <w:numPr>
          <w:ilvl w:val="0"/>
          <w:numId w:val="5"/>
        </w:numPr>
        <w:spacing w:after="240" w:line="276" w:lineRule="auto"/>
        <w:jc w:val="left"/>
      </w:pPr>
      <w:r w:rsidRPr="00062E83">
        <w:t xml:space="preserve">Proponer un modelo predictivo validado y escalable de elasticidad de la demanda, derivado del análisis y las métricas obtenidas, que pueda ser implementado en el canal </w:t>
      </w:r>
      <w:proofErr w:type="spellStart"/>
      <w:r w:rsidRPr="00062E83">
        <w:t>retail</w:t>
      </w:r>
      <w:proofErr w:type="spellEnd"/>
      <w:r w:rsidRPr="00062E83">
        <w:t xml:space="preserve"> para optimizar las estrategias de precios y promociones en el negocio de papel higiénico.</w:t>
      </w:r>
    </w:p>
    <w:p w14:paraId="12ABD9F1" w14:textId="77777777" w:rsidR="000D09F6" w:rsidRDefault="000D09F6">
      <w:pPr>
        <w:jc w:val="center"/>
        <w:rPr>
          <w:b/>
        </w:rPr>
      </w:pPr>
    </w:p>
    <w:p w14:paraId="12ABD9F2" w14:textId="77777777" w:rsidR="000D09F6" w:rsidRDefault="000D09F6">
      <w:pPr>
        <w:jc w:val="center"/>
        <w:rPr>
          <w:b/>
        </w:rPr>
      </w:pPr>
    </w:p>
    <w:p w14:paraId="12ABD9F3" w14:textId="77777777" w:rsidR="000D09F6" w:rsidRDefault="00855EB3">
      <w:pPr>
        <w:spacing w:after="160" w:line="259" w:lineRule="auto"/>
        <w:jc w:val="left"/>
        <w:rPr>
          <w:b/>
        </w:rPr>
      </w:pPr>
      <w:r>
        <w:br w:type="page"/>
      </w:r>
    </w:p>
    <w:p w14:paraId="12ABD9F4" w14:textId="77777777" w:rsidR="000D09F6" w:rsidRDefault="00855EB3">
      <w:pPr>
        <w:pStyle w:val="Ttulo1"/>
        <w:numPr>
          <w:ilvl w:val="0"/>
          <w:numId w:val="10"/>
        </w:numPr>
      </w:pPr>
      <w:bookmarkStart w:id="30" w:name="_Toc198850543"/>
      <w:r>
        <w:lastRenderedPageBreak/>
        <w:t>D</w:t>
      </w:r>
      <w:r>
        <w:t>atos</w:t>
      </w:r>
      <w:bookmarkEnd w:id="30"/>
    </w:p>
    <w:p w14:paraId="12ABD9F5" w14:textId="77777777" w:rsidR="000D09F6" w:rsidRDefault="000D09F6"/>
    <w:p w14:paraId="12ABD9F6" w14:textId="77777777" w:rsidR="000D09F6" w:rsidRDefault="00855EB3">
      <w:pPr>
        <w:pStyle w:val="Ttulo2"/>
        <w:numPr>
          <w:ilvl w:val="1"/>
          <w:numId w:val="10"/>
        </w:numPr>
      </w:pPr>
      <w:r>
        <w:t xml:space="preserve"> </w:t>
      </w:r>
      <w:bookmarkStart w:id="31" w:name="_Toc198850544"/>
      <w:r>
        <w:t>Datos originales</w:t>
      </w:r>
      <w:bookmarkEnd w:id="31"/>
    </w:p>
    <w:p w14:paraId="12ABD9F7" w14:textId="77777777" w:rsidR="000D09F6" w:rsidRDefault="00855EB3" w:rsidP="00062E83">
      <w:pPr>
        <w:spacing w:before="240" w:after="240"/>
        <w:jc w:val="left"/>
      </w:pPr>
      <w:r>
        <w:t>El presente trabajo de monografía tiene como objetivo analizar la elasticidad precio de la demanda de productos de papel higiénico (</w:t>
      </w:r>
      <w:proofErr w:type="spellStart"/>
      <w:r>
        <w:t>Bathroom</w:t>
      </w:r>
      <w:proofErr w:type="spellEnd"/>
      <w:r>
        <w:t xml:space="preserve"> </w:t>
      </w:r>
      <w:proofErr w:type="spellStart"/>
      <w:r>
        <w:t>Tissue</w:t>
      </w:r>
      <w:proofErr w:type="spellEnd"/>
      <w:r>
        <w:t xml:space="preserve">) utilizando el conjunto de datos </w:t>
      </w:r>
      <w:proofErr w:type="spellStart"/>
      <w:r>
        <w:t>Dominicks</w:t>
      </w:r>
      <w:proofErr w:type="spellEnd"/>
      <w:r>
        <w:t>-Manual-and-</w:t>
      </w:r>
      <w:proofErr w:type="spellStart"/>
      <w:r>
        <w:t>Codebook_KiltsCenter</w:t>
      </w:r>
      <w:proofErr w:type="spellEnd"/>
      <w:r>
        <w:t xml:space="preserve">. Este </w:t>
      </w:r>
      <w:proofErr w:type="spellStart"/>
      <w:r>
        <w:t>dataset</w:t>
      </w:r>
      <w:proofErr w:type="spellEnd"/>
      <w:r>
        <w:t xml:space="preserve">, proporcionado por el </w:t>
      </w:r>
      <w:proofErr w:type="spellStart"/>
      <w:r>
        <w:t>Kilts</w:t>
      </w:r>
      <w:proofErr w:type="spellEnd"/>
      <w:r>
        <w:t xml:space="preserve"> Center </w:t>
      </w:r>
      <w:proofErr w:type="spellStart"/>
      <w:r>
        <w:t>for</w:t>
      </w:r>
      <w:proofErr w:type="spellEnd"/>
      <w:r>
        <w:t xml:space="preserve"> Marketing de la Universidad de Chicago, contiene información real detallada sobre precios, volúmenes de venta y características de productos comercializados en la cadena de supermercados </w:t>
      </w:r>
      <w:proofErr w:type="spellStart"/>
      <w:r>
        <w:t>Dominick's</w:t>
      </w:r>
      <w:proofErr w:type="spellEnd"/>
      <w:r>
        <w:t>.</w:t>
      </w:r>
    </w:p>
    <w:p w14:paraId="12ABD9F8" w14:textId="77777777" w:rsidR="000D09F6" w:rsidRDefault="00855EB3" w:rsidP="00062E83">
      <w:pPr>
        <w:spacing w:before="240" w:after="240"/>
        <w:jc w:val="left"/>
      </w:pPr>
      <w:r>
        <w:t>El conjunto de datos cuenta con 2 bases de datos:</w:t>
      </w:r>
    </w:p>
    <w:p w14:paraId="12ABD9F9" w14:textId="7889FCFA" w:rsidR="000D09F6" w:rsidRDefault="00855EB3" w:rsidP="00062E83">
      <w:pPr>
        <w:numPr>
          <w:ilvl w:val="0"/>
          <w:numId w:val="2"/>
        </w:numPr>
        <w:spacing w:before="240"/>
        <w:jc w:val="left"/>
      </w:pPr>
      <w:r>
        <w:t xml:space="preserve">UPC (Universal </w:t>
      </w:r>
      <w:proofErr w:type="spellStart"/>
      <w:r>
        <w:t>product</w:t>
      </w:r>
      <w:proofErr w:type="spellEnd"/>
      <w:r>
        <w:t xml:space="preserve"> </w:t>
      </w:r>
      <w:proofErr w:type="spellStart"/>
      <w:r>
        <w:t>code</w:t>
      </w:r>
      <w:proofErr w:type="spellEnd"/>
      <w:r>
        <w:t xml:space="preserve">) corresponde datos de información de los productos, códigos, descripción, tamaño. Contiene los </w:t>
      </w:r>
      <w:r w:rsidR="00062E83">
        <w:t>datos maestros</w:t>
      </w:r>
      <w:r>
        <w:t xml:space="preserve"> (</w:t>
      </w:r>
      <w:proofErr w:type="spellStart"/>
      <w:r>
        <w:t>upctti.cvs</w:t>
      </w:r>
      <w:proofErr w:type="spellEnd"/>
      <w:r>
        <w:t>) tiene 128 filas y 6 columnas con un peso de 7KB</w:t>
      </w:r>
    </w:p>
    <w:p w14:paraId="12ABD9FA" w14:textId="59DDAC59" w:rsidR="000D09F6" w:rsidRDefault="00855EB3" w:rsidP="00062E83">
      <w:pPr>
        <w:numPr>
          <w:ilvl w:val="0"/>
          <w:numId w:val="2"/>
        </w:numPr>
        <w:spacing w:after="240"/>
        <w:jc w:val="left"/>
      </w:pPr>
      <w:r>
        <w:t>Archivo de movimientos</w:t>
      </w:r>
      <w:r w:rsidR="002401A0">
        <w:t>(wtti.csv)</w:t>
      </w:r>
      <w:r>
        <w:t>, contiene data de ventas semanales por UPC, de 5 años, precios, promociones, margen de ganancia, tienda, otros. Cuenta con 11 columnas y 1159016 filas.</w:t>
      </w:r>
    </w:p>
    <w:p w14:paraId="12ABD9FB" w14:textId="77777777" w:rsidR="000D09F6" w:rsidRPr="004A10BE" w:rsidRDefault="00855EB3">
      <w:pPr>
        <w:spacing w:before="240" w:after="240"/>
        <w:rPr>
          <w:b/>
          <w:bCs/>
        </w:rPr>
      </w:pPr>
      <w:r w:rsidRPr="004A10BE">
        <w:rPr>
          <w:b/>
          <w:bCs/>
        </w:rPr>
        <w:t>Descripción de las variables:</w:t>
      </w:r>
    </w:p>
    <w:tbl>
      <w:tblPr>
        <w:tblW w:w="10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27"/>
        <w:gridCol w:w="6940"/>
        <w:gridCol w:w="1200"/>
        <w:gridCol w:w="1067"/>
      </w:tblGrid>
      <w:tr w:rsidR="00EC3C2E" w:rsidRPr="002B013B" w14:paraId="6B496B7B" w14:textId="5C430100" w:rsidTr="00695090">
        <w:trPr>
          <w:trHeight w:val="290"/>
        </w:trPr>
        <w:tc>
          <w:tcPr>
            <w:tcW w:w="1127" w:type="dxa"/>
            <w:shd w:val="clear" w:color="auto" w:fill="auto"/>
            <w:noWrap/>
            <w:vAlign w:val="bottom"/>
            <w:hideMark/>
          </w:tcPr>
          <w:p w14:paraId="6E5FF299" w14:textId="77777777" w:rsidR="00EC3C2E" w:rsidRPr="002B013B" w:rsidRDefault="00EC3C2E" w:rsidP="002B013B">
            <w:pPr>
              <w:spacing w:line="240" w:lineRule="auto"/>
              <w:jc w:val="left"/>
              <w:rPr>
                <w:rFonts w:ascii="Calibri" w:hAnsi="Calibri" w:cs="Calibri"/>
                <w:b/>
                <w:bCs/>
                <w:color w:val="000000"/>
                <w:sz w:val="22"/>
                <w:szCs w:val="22"/>
              </w:rPr>
            </w:pPr>
            <w:r w:rsidRPr="002B013B">
              <w:rPr>
                <w:rFonts w:ascii="Calibri" w:hAnsi="Calibri" w:cs="Calibri"/>
                <w:b/>
                <w:bCs/>
                <w:color w:val="000000"/>
                <w:sz w:val="22"/>
                <w:szCs w:val="22"/>
              </w:rPr>
              <w:t>Variable</w:t>
            </w:r>
          </w:p>
        </w:tc>
        <w:tc>
          <w:tcPr>
            <w:tcW w:w="6940" w:type="dxa"/>
            <w:shd w:val="clear" w:color="auto" w:fill="auto"/>
            <w:noWrap/>
            <w:vAlign w:val="bottom"/>
            <w:hideMark/>
          </w:tcPr>
          <w:p w14:paraId="71EAC846" w14:textId="77777777" w:rsidR="00EC3C2E" w:rsidRPr="002B013B" w:rsidRDefault="00EC3C2E" w:rsidP="002B013B">
            <w:pPr>
              <w:spacing w:line="240" w:lineRule="auto"/>
              <w:jc w:val="left"/>
              <w:rPr>
                <w:rFonts w:ascii="Calibri" w:hAnsi="Calibri" w:cs="Calibri"/>
                <w:b/>
                <w:bCs/>
                <w:color w:val="000000"/>
                <w:sz w:val="22"/>
                <w:szCs w:val="22"/>
              </w:rPr>
            </w:pPr>
            <w:r w:rsidRPr="002B013B">
              <w:rPr>
                <w:rFonts w:ascii="Calibri" w:hAnsi="Calibri" w:cs="Calibri"/>
                <w:b/>
                <w:bCs/>
                <w:color w:val="000000"/>
                <w:sz w:val="22"/>
                <w:szCs w:val="22"/>
              </w:rPr>
              <w:t>Descripción</w:t>
            </w:r>
          </w:p>
        </w:tc>
        <w:tc>
          <w:tcPr>
            <w:tcW w:w="1200" w:type="dxa"/>
            <w:shd w:val="clear" w:color="auto" w:fill="auto"/>
            <w:noWrap/>
            <w:vAlign w:val="bottom"/>
            <w:hideMark/>
          </w:tcPr>
          <w:p w14:paraId="57121200" w14:textId="77777777" w:rsidR="00EC3C2E" w:rsidRPr="002B013B" w:rsidRDefault="00EC3C2E" w:rsidP="002B013B">
            <w:pPr>
              <w:spacing w:line="240" w:lineRule="auto"/>
              <w:jc w:val="left"/>
              <w:rPr>
                <w:rFonts w:ascii="Calibri" w:hAnsi="Calibri" w:cs="Calibri"/>
                <w:b/>
                <w:bCs/>
                <w:color w:val="000000"/>
                <w:sz w:val="22"/>
                <w:szCs w:val="22"/>
              </w:rPr>
            </w:pPr>
            <w:r w:rsidRPr="002B013B">
              <w:rPr>
                <w:rFonts w:ascii="Calibri" w:hAnsi="Calibri" w:cs="Calibri"/>
                <w:b/>
                <w:bCs/>
                <w:color w:val="000000"/>
                <w:sz w:val="22"/>
                <w:szCs w:val="22"/>
              </w:rPr>
              <w:t>Tipo</w:t>
            </w:r>
          </w:p>
        </w:tc>
        <w:tc>
          <w:tcPr>
            <w:tcW w:w="1067" w:type="dxa"/>
          </w:tcPr>
          <w:p w14:paraId="118A46CD" w14:textId="04D7D140" w:rsidR="00EC3C2E" w:rsidRPr="002401A0" w:rsidRDefault="002401A0" w:rsidP="002B013B">
            <w:pPr>
              <w:spacing w:line="240" w:lineRule="auto"/>
              <w:jc w:val="left"/>
              <w:rPr>
                <w:rFonts w:ascii="Calibri" w:hAnsi="Calibri" w:cs="Calibri"/>
                <w:b/>
                <w:bCs/>
                <w:i/>
                <w:iCs/>
                <w:color w:val="000000"/>
                <w:sz w:val="22"/>
                <w:szCs w:val="22"/>
              </w:rPr>
            </w:pPr>
            <w:proofErr w:type="spellStart"/>
            <w:r w:rsidRPr="002401A0">
              <w:rPr>
                <w:rFonts w:ascii="Calibri" w:hAnsi="Calibri" w:cs="Calibri"/>
                <w:b/>
                <w:bCs/>
                <w:i/>
                <w:iCs/>
                <w:color w:val="000000"/>
                <w:sz w:val="22"/>
                <w:szCs w:val="22"/>
              </w:rPr>
              <w:t>dataset</w:t>
            </w:r>
            <w:proofErr w:type="spellEnd"/>
          </w:p>
        </w:tc>
      </w:tr>
      <w:tr w:rsidR="00EC3C2E" w:rsidRPr="002B013B" w14:paraId="70E301BB" w14:textId="2E6C00FE" w:rsidTr="00695090">
        <w:trPr>
          <w:trHeight w:val="310"/>
        </w:trPr>
        <w:tc>
          <w:tcPr>
            <w:tcW w:w="1127" w:type="dxa"/>
            <w:shd w:val="clear" w:color="auto" w:fill="auto"/>
            <w:noWrap/>
            <w:vAlign w:val="center"/>
            <w:hideMark/>
          </w:tcPr>
          <w:p w14:paraId="7AAD3395" w14:textId="77777777" w:rsidR="00EC3C2E" w:rsidRPr="002B013B" w:rsidRDefault="00EC3C2E" w:rsidP="002B013B">
            <w:pPr>
              <w:spacing w:line="240" w:lineRule="auto"/>
              <w:rPr>
                <w:color w:val="000000"/>
              </w:rPr>
            </w:pPr>
            <w:r w:rsidRPr="002B013B">
              <w:rPr>
                <w:color w:val="000000"/>
              </w:rPr>
              <w:t>UPC</w:t>
            </w:r>
          </w:p>
        </w:tc>
        <w:tc>
          <w:tcPr>
            <w:tcW w:w="6940" w:type="dxa"/>
            <w:shd w:val="clear" w:color="auto" w:fill="auto"/>
            <w:noWrap/>
            <w:vAlign w:val="bottom"/>
            <w:hideMark/>
          </w:tcPr>
          <w:p w14:paraId="61A0DC87" w14:textId="77777777" w:rsidR="00EC3C2E" w:rsidRPr="002B013B" w:rsidRDefault="00EC3C2E" w:rsidP="002B013B">
            <w:pPr>
              <w:spacing w:line="240" w:lineRule="auto"/>
              <w:jc w:val="left"/>
              <w:rPr>
                <w:rFonts w:ascii="Calibri" w:hAnsi="Calibri" w:cs="Calibri"/>
                <w:i/>
                <w:iCs/>
                <w:color w:val="000000"/>
                <w:sz w:val="22"/>
                <w:szCs w:val="22"/>
              </w:rPr>
            </w:pPr>
            <w:r w:rsidRPr="002B013B">
              <w:rPr>
                <w:rFonts w:ascii="Calibri" w:hAnsi="Calibri" w:cs="Calibri"/>
                <w:i/>
                <w:iCs/>
                <w:color w:val="000000"/>
                <w:sz w:val="22"/>
                <w:szCs w:val="22"/>
              </w:rPr>
              <w:t xml:space="preserve">Universal </w:t>
            </w:r>
            <w:proofErr w:type="spellStart"/>
            <w:r w:rsidRPr="002B013B">
              <w:rPr>
                <w:rFonts w:ascii="Calibri" w:hAnsi="Calibri" w:cs="Calibri"/>
                <w:i/>
                <w:iCs/>
                <w:color w:val="000000"/>
                <w:sz w:val="22"/>
                <w:szCs w:val="22"/>
              </w:rPr>
              <w:t>Product</w:t>
            </w:r>
            <w:proofErr w:type="spellEnd"/>
            <w:r w:rsidRPr="002B013B">
              <w:rPr>
                <w:rFonts w:ascii="Calibri" w:hAnsi="Calibri" w:cs="Calibri"/>
                <w:i/>
                <w:iCs/>
                <w:color w:val="000000"/>
                <w:sz w:val="22"/>
                <w:szCs w:val="22"/>
              </w:rPr>
              <w:t xml:space="preserve"> </w:t>
            </w:r>
            <w:proofErr w:type="spellStart"/>
            <w:r w:rsidRPr="002B013B">
              <w:rPr>
                <w:rFonts w:ascii="Calibri" w:hAnsi="Calibri" w:cs="Calibri"/>
                <w:i/>
                <w:iCs/>
                <w:color w:val="000000"/>
                <w:sz w:val="22"/>
                <w:szCs w:val="22"/>
              </w:rPr>
              <w:t>code</w:t>
            </w:r>
            <w:proofErr w:type="spellEnd"/>
          </w:p>
        </w:tc>
        <w:tc>
          <w:tcPr>
            <w:tcW w:w="1200" w:type="dxa"/>
            <w:shd w:val="clear" w:color="auto" w:fill="auto"/>
            <w:noWrap/>
            <w:vAlign w:val="bottom"/>
            <w:hideMark/>
          </w:tcPr>
          <w:p w14:paraId="73391B8E" w14:textId="77777777" w:rsidR="00EC3C2E" w:rsidRPr="002B013B" w:rsidRDefault="00EC3C2E" w:rsidP="002B013B">
            <w:pPr>
              <w:spacing w:line="240" w:lineRule="auto"/>
              <w:jc w:val="left"/>
              <w:rPr>
                <w:rFonts w:ascii="Calibri" w:hAnsi="Calibri" w:cs="Calibri"/>
                <w:color w:val="000000"/>
                <w:sz w:val="22"/>
                <w:szCs w:val="22"/>
              </w:rPr>
            </w:pPr>
            <w:r w:rsidRPr="002B013B">
              <w:rPr>
                <w:rFonts w:ascii="Calibri" w:hAnsi="Calibri" w:cs="Calibri"/>
                <w:color w:val="000000"/>
                <w:sz w:val="22"/>
                <w:szCs w:val="22"/>
              </w:rPr>
              <w:t>numérico</w:t>
            </w:r>
          </w:p>
        </w:tc>
        <w:tc>
          <w:tcPr>
            <w:tcW w:w="1067" w:type="dxa"/>
          </w:tcPr>
          <w:p w14:paraId="006ED252" w14:textId="627F7CFD" w:rsidR="00EC3C2E" w:rsidRPr="002B013B" w:rsidRDefault="002401A0" w:rsidP="002B013B">
            <w:pPr>
              <w:spacing w:line="240" w:lineRule="auto"/>
              <w:jc w:val="left"/>
              <w:rPr>
                <w:rFonts w:ascii="Calibri" w:hAnsi="Calibri" w:cs="Calibri"/>
                <w:color w:val="000000"/>
                <w:sz w:val="22"/>
                <w:szCs w:val="22"/>
              </w:rPr>
            </w:pPr>
            <w:r>
              <w:t>wtti.csv</w:t>
            </w:r>
          </w:p>
        </w:tc>
      </w:tr>
      <w:tr w:rsidR="00EC3C2E" w:rsidRPr="002B013B" w14:paraId="0477D339" w14:textId="7D1E106B" w:rsidTr="00695090">
        <w:trPr>
          <w:trHeight w:val="310"/>
        </w:trPr>
        <w:tc>
          <w:tcPr>
            <w:tcW w:w="1127" w:type="dxa"/>
            <w:shd w:val="clear" w:color="auto" w:fill="auto"/>
            <w:noWrap/>
            <w:vAlign w:val="center"/>
            <w:hideMark/>
          </w:tcPr>
          <w:p w14:paraId="4FC6598B" w14:textId="77777777" w:rsidR="00EC3C2E" w:rsidRPr="002B013B" w:rsidRDefault="00EC3C2E" w:rsidP="002B013B">
            <w:pPr>
              <w:spacing w:line="240" w:lineRule="auto"/>
              <w:rPr>
                <w:color w:val="000000"/>
              </w:rPr>
            </w:pPr>
            <w:r w:rsidRPr="002B013B">
              <w:rPr>
                <w:color w:val="000000"/>
              </w:rPr>
              <w:t>STORE</w:t>
            </w:r>
          </w:p>
        </w:tc>
        <w:tc>
          <w:tcPr>
            <w:tcW w:w="6940" w:type="dxa"/>
            <w:shd w:val="clear" w:color="auto" w:fill="auto"/>
            <w:noWrap/>
            <w:vAlign w:val="bottom"/>
            <w:hideMark/>
          </w:tcPr>
          <w:p w14:paraId="07661805" w14:textId="77777777" w:rsidR="00EC3C2E" w:rsidRPr="002B013B" w:rsidRDefault="00EC3C2E" w:rsidP="002B013B">
            <w:pPr>
              <w:spacing w:line="240" w:lineRule="auto"/>
              <w:jc w:val="left"/>
              <w:rPr>
                <w:rFonts w:ascii="Calibri" w:hAnsi="Calibri" w:cs="Calibri"/>
                <w:color w:val="000000"/>
                <w:sz w:val="22"/>
                <w:szCs w:val="22"/>
              </w:rPr>
            </w:pPr>
            <w:r w:rsidRPr="002B013B">
              <w:rPr>
                <w:rFonts w:ascii="Calibri" w:hAnsi="Calibri" w:cs="Calibri"/>
                <w:color w:val="000000"/>
                <w:sz w:val="22"/>
                <w:szCs w:val="22"/>
              </w:rPr>
              <w:t>Número de tienda</w:t>
            </w:r>
          </w:p>
        </w:tc>
        <w:tc>
          <w:tcPr>
            <w:tcW w:w="1200" w:type="dxa"/>
            <w:shd w:val="clear" w:color="auto" w:fill="auto"/>
            <w:noWrap/>
            <w:vAlign w:val="bottom"/>
            <w:hideMark/>
          </w:tcPr>
          <w:p w14:paraId="72B42838" w14:textId="77777777" w:rsidR="00EC3C2E" w:rsidRPr="002B013B" w:rsidRDefault="00EC3C2E" w:rsidP="002B013B">
            <w:pPr>
              <w:spacing w:line="240" w:lineRule="auto"/>
              <w:jc w:val="left"/>
              <w:rPr>
                <w:rFonts w:ascii="Calibri" w:hAnsi="Calibri" w:cs="Calibri"/>
                <w:color w:val="000000"/>
                <w:sz w:val="22"/>
                <w:szCs w:val="22"/>
              </w:rPr>
            </w:pPr>
            <w:r w:rsidRPr="002B013B">
              <w:rPr>
                <w:rFonts w:ascii="Calibri" w:hAnsi="Calibri" w:cs="Calibri"/>
                <w:color w:val="000000"/>
                <w:sz w:val="22"/>
                <w:szCs w:val="22"/>
              </w:rPr>
              <w:t>numérico</w:t>
            </w:r>
          </w:p>
        </w:tc>
        <w:tc>
          <w:tcPr>
            <w:tcW w:w="1067" w:type="dxa"/>
          </w:tcPr>
          <w:p w14:paraId="0568DF5F" w14:textId="02BCF60D" w:rsidR="00EC3C2E" w:rsidRPr="002B013B" w:rsidRDefault="002401A0" w:rsidP="002B013B">
            <w:pPr>
              <w:spacing w:line="240" w:lineRule="auto"/>
              <w:jc w:val="left"/>
              <w:rPr>
                <w:rFonts w:ascii="Calibri" w:hAnsi="Calibri" w:cs="Calibri"/>
                <w:color w:val="000000"/>
                <w:sz w:val="22"/>
                <w:szCs w:val="22"/>
              </w:rPr>
            </w:pPr>
            <w:r>
              <w:t>wtti.csv</w:t>
            </w:r>
          </w:p>
        </w:tc>
      </w:tr>
      <w:tr w:rsidR="00EC3C2E" w:rsidRPr="002B013B" w14:paraId="40D8B67A" w14:textId="0325BF0F" w:rsidTr="00695090">
        <w:trPr>
          <w:trHeight w:val="310"/>
        </w:trPr>
        <w:tc>
          <w:tcPr>
            <w:tcW w:w="1127" w:type="dxa"/>
            <w:shd w:val="clear" w:color="auto" w:fill="auto"/>
            <w:noWrap/>
            <w:vAlign w:val="center"/>
            <w:hideMark/>
          </w:tcPr>
          <w:p w14:paraId="03EEF453" w14:textId="77777777" w:rsidR="00EC3C2E" w:rsidRPr="002B013B" w:rsidRDefault="00EC3C2E" w:rsidP="002B013B">
            <w:pPr>
              <w:spacing w:line="240" w:lineRule="auto"/>
              <w:rPr>
                <w:color w:val="000000"/>
              </w:rPr>
            </w:pPr>
            <w:r w:rsidRPr="002B013B">
              <w:rPr>
                <w:color w:val="000000"/>
              </w:rPr>
              <w:t>WEEK</w:t>
            </w:r>
          </w:p>
        </w:tc>
        <w:tc>
          <w:tcPr>
            <w:tcW w:w="6940" w:type="dxa"/>
            <w:shd w:val="clear" w:color="auto" w:fill="auto"/>
            <w:noWrap/>
            <w:vAlign w:val="bottom"/>
            <w:hideMark/>
          </w:tcPr>
          <w:p w14:paraId="011FB3A0" w14:textId="77777777" w:rsidR="00EC3C2E" w:rsidRPr="002B013B" w:rsidRDefault="00EC3C2E" w:rsidP="002B013B">
            <w:pPr>
              <w:spacing w:line="240" w:lineRule="auto"/>
              <w:jc w:val="left"/>
              <w:rPr>
                <w:rFonts w:ascii="Calibri" w:hAnsi="Calibri" w:cs="Calibri"/>
                <w:color w:val="000000"/>
                <w:sz w:val="22"/>
                <w:szCs w:val="22"/>
              </w:rPr>
            </w:pPr>
            <w:r w:rsidRPr="002B013B">
              <w:rPr>
                <w:rFonts w:ascii="Calibri" w:hAnsi="Calibri" w:cs="Calibri"/>
                <w:color w:val="000000"/>
                <w:sz w:val="22"/>
                <w:szCs w:val="22"/>
              </w:rPr>
              <w:t>Número de semana</w:t>
            </w:r>
          </w:p>
        </w:tc>
        <w:tc>
          <w:tcPr>
            <w:tcW w:w="1200" w:type="dxa"/>
            <w:shd w:val="clear" w:color="auto" w:fill="auto"/>
            <w:noWrap/>
            <w:vAlign w:val="bottom"/>
            <w:hideMark/>
          </w:tcPr>
          <w:p w14:paraId="383ABFB1" w14:textId="77777777" w:rsidR="00EC3C2E" w:rsidRPr="002B013B" w:rsidRDefault="00EC3C2E" w:rsidP="002B013B">
            <w:pPr>
              <w:spacing w:line="240" w:lineRule="auto"/>
              <w:jc w:val="left"/>
              <w:rPr>
                <w:rFonts w:ascii="Calibri" w:hAnsi="Calibri" w:cs="Calibri"/>
                <w:color w:val="000000"/>
                <w:sz w:val="22"/>
                <w:szCs w:val="22"/>
              </w:rPr>
            </w:pPr>
            <w:r w:rsidRPr="002B013B">
              <w:rPr>
                <w:rFonts w:ascii="Calibri" w:hAnsi="Calibri" w:cs="Calibri"/>
                <w:color w:val="000000"/>
                <w:sz w:val="22"/>
                <w:szCs w:val="22"/>
              </w:rPr>
              <w:t>numérico</w:t>
            </w:r>
          </w:p>
        </w:tc>
        <w:tc>
          <w:tcPr>
            <w:tcW w:w="1067" w:type="dxa"/>
          </w:tcPr>
          <w:p w14:paraId="5A1F66A3" w14:textId="2637F058" w:rsidR="00EC3C2E" w:rsidRPr="002B013B" w:rsidRDefault="002401A0" w:rsidP="002B013B">
            <w:pPr>
              <w:spacing w:line="240" w:lineRule="auto"/>
              <w:jc w:val="left"/>
              <w:rPr>
                <w:rFonts w:ascii="Calibri" w:hAnsi="Calibri" w:cs="Calibri"/>
                <w:color w:val="000000"/>
                <w:sz w:val="22"/>
                <w:szCs w:val="22"/>
              </w:rPr>
            </w:pPr>
            <w:r>
              <w:t>wtti.csv</w:t>
            </w:r>
          </w:p>
        </w:tc>
      </w:tr>
      <w:tr w:rsidR="00EC3C2E" w:rsidRPr="002B013B" w14:paraId="36BCDCC1" w14:textId="1947FA4A" w:rsidTr="00695090">
        <w:trPr>
          <w:trHeight w:val="310"/>
        </w:trPr>
        <w:tc>
          <w:tcPr>
            <w:tcW w:w="1127" w:type="dxa"/>
            <w:shd w:val="clear" w:color="auto" w:fill="auto"/>
            <w:noWrap/>
            <w:vAlign w:val="center"/>
            <w:hideMark/>
          </w:tcPr>
          <w:p w14:paraId="54DD4F12" w14:textId="77777777" w:rsidR="00EC3C2E" w:rsidRPr="002B013B" w:rsidRDefault="00EC3C2E" w:rsidP="002B013B">
            <w:pPr>
              <w:spacing w:line="240" w:lineRule="auto"/>
              <w:rPr>
                <w:color w:val="000000"/>
              </w:rPr>
            </w:pPr>
            <w:r w:rsidRPr="002B013B">
              <w:rPr>
                <w:color w:val="000000"/>
              </w:rPr>
              <w:t>MOVE</w:t>
            </w:r>
          </w:p>
        </w:tc>
        <w:tc>
          <w:tcPr>
            <w:tcW w:w="6940" w:type="dxa"/>
            <w:shd w:val="clear" w:color="auto" w:fill="auto"/>
            <w:noWrap/>
            <w:vAlign w:val="bottom"/>
            <w:hideMark/>
          </w:tcPr>
          <w:p w14:paraId="492F3CD5" w14:textId="77777777" w:rsidR="00EC3C2E" w:rsidRPr="002B013B" w:rsidRDefault="00EC3C2E" w:rsidP="002B013B">
            <w:pPr>
              <w:spacing w:line="240" w:lineRule="auto"/>
              <w:jc w:val="left"/>
              <w:rPr>
                <w:rFonts w:ascii="Calibri" w:hAnsi="Calibri" w:cs="Calibri"/>
                <w:color w:val="000000"/>
                <w:sz w:val="22"/>
                <w:szCs w:val="22"/>
              </w:rPr>
            </w:pPr>
            <w:r w:rsidRPr="002B013B">
              <w:rPr>
                <w:rFonts w:ascii="Calibri" w:hAnsi="Calibri" w:cs="Calibri"/>
                <w:color w:val="000000"/>
                <w:sz w:val="22"/>
                <w:szCs w:val="22"/>
              </w:rPr>
              <w:t>Cantidad vendida</w:t>
            </w:r>
          </w:p>
        </w:tc>
        <w:tc>
          <w:tcPr>
            <w:tcW w:w="1200" w:type="dxa"/>
            <w:shd w:val="clear" w:color="auto" w:fill="auto"/>
            <w:noWrap/>
            <w:vAlign w:val="bottom"/>
            <w:hideMark/>
          </w:tcPr>
          <w:p w14:paraId="343D824F" w14:textId="77777777" w:rsidR="00EC3C2E" w:rsidRPr="002B013B" w:rsidRDefault="00EC3C2E" w:rsidP="002B013B">
            <w:pPr>
              <w:spacing w:line="240" w:lineRule="auto"/>
              <w:jc w:val="left"/>
              <w:rPr>
                <w:rFonts w:ascii="Calibri" w:hAnsi="Calibri" w:cs="Calibri"/>
                <w:color w:val="000000"/>
                <w:sz w:val="22"/>
                <w:szCs w:val="22"/>
              </w:rPr>
            </w:pPr>
            <w:r w:rsidRPr="002B013B">
              <w:rPr>
                <w:rFonts w:ascii="Calibri" w:hAnsi="Calibri" w:cs="Calibri"/>
                <w:color w:val="000000"/>
                <w:sz w:val="22"/>
                <w:szCs w:val="22"/>
              </w:rPr>
              <w:t>numérico</w:t>
            </w:r>
          </w:p>
        </w:tc>
        <w:tc>
          <w:tcPr>
            <w:tcW w:w="1067" w:type="dxa"/>
          </w:tcPr>
          <w:p w14:paraId="7959B7D8" w14:textId="4B0C2C79" w:rsidR="00EC3C2E" w:rsidRPr="002B013B" w:rsidRDefault="002401A0" w:rsidP="002B013B">
            <w:pPr>
              <w:spacing w:line="240" w:lineRule="auto"/>
              <w:jc w:val="left"/>
              <w:rPr>
                <w:rFonts w:ascii="Calibri" w:hAnsi="Calibri" w:cs="Calibri"/>
                <w:color w:val="000000"/>
                <w:sz w:val="22"/>
                <w:szCs w:val="22"/>
              </w:rPr>
            </w:pPr>
            <w:r>
              <w:t>wtti.csv</w:t>
            </w:r>
          </w:p>
        </w:tc>
      </w:tr>
      <w:tr w:rsidR="00EC3C2E" w:rsidRPr="002B013B" w14:paraId="15928378" w14:textId="5EB0D6F6" w:rsidTr="00695090">
        <w:trPr>
          <w:trHeight w:val="310"/>
        </w:trPr>
        <w:tc>
          <w:tcPr>
            <w:tcW w:w="1127" w:type="dxa"/>
            <w:shd w:val="clear" w:color="auto" w:fill="auto"/>
            <w:noWrap/>
            <w:vAlign w:val="center"/>
            <w:hideMark/>
          </w:tcPr>
          <w:p w14:paraId="066D999B" w14:textId="77777777" w:rsidR="00EC3C2E" w:rsidRPr="002B013B" w:rsidRDefault="00EC3C2E" w:rsidP="002B013B">
            <w:pPr>
              <w:spacing w:line="240" w:lineRule="auto"/>
              <w:rPr>
                <w:color w:val="000000"/>
              </w:rPr>
            </w:pPr>
            <w:r w:rsidRPr="002B013B">
              <w:rPr>
                <w:color w:val="000000"/>
              </w:rPr>
              <w:t>PRICE</w:t>
            </w:r>
          </w:p>
        </w:tc>
        <w:tc>
          <w:tcPr>
            <w:tcW w:w="6940" w:type="dxa"/>
            <w:shd w:val="clear" w:color="auto" w:fill="auto"/>
            <w:noWrap/>
            <w:vAlign w:val="bottom"/>
            <w:hideMark/>
          </w:tcPr>
          <w:p w14:paraId="35AA7958" w14:textId="77777777" w:rsidR="00EC3C2E" w:rsidRPr="002B013B" w:rsidRDefault="00EC3C2E" w:rsidP="002B013B">
            <w:pPr>
              <w:spacing w:line="240" w:lineRule="auto"/>
              <w:jc w:val="left"/>
              <w:rPr>
                <w:rFonts w:ascii="Calibri" w:hAnsi="Calibri" w:cs="Calibri"/>
                <w:color w:val="000000"/>
                <w:sz w:val="22"/>
                <w:szCs w:val="22"/>
              </w:rPr>
            </w:pPr>
            <w:r w:rsidRPr="002B013B">
              <w:rPr>
                <w:rFonts w:ascii="Calibri" w:hAnsi="Calibri" w:cs="Calibri"/>
                <w:color w:val="000000"/>
                <w:sz w:val="22"/>
                <w:szCs w:val="22"/>
              </w:rPr>
              <w:t>Precio</w:t>
            </w:r>
            <w:r w:rsidRPr="002B013B">
              <w:rPr>
                <w:rFonts w:ascii="Calibri" w:hAnsi="Calibri" w:cs="Calibri"/>
                <w:i/>
                <w:iCs/>
                <w:color w:val="000000"/>
                <w:sz w:val="22"/>
                <w:szCs w:val="22"/>
              </w:rPr>
              <w:t xml:space="preserve"> </w:t>
            </w:r>
            <w:proofErr w:type="spellStart"/>
            <w:r w:rsidRPr="002B013B">
              <w:rPr>
                <w:rFonts w:ascii="Calibri" w:hAnsi="Calibri" w:cs="Calibri"/>
                <w:i/>
                <w:iCs/>
                <w:color w:val="000000"/>
                <w:sz w:val="22"/>
                <w:szCs w:val="22"/>
              </w:rPr>
              <w:t>retail</w:t>
            </w:r>
            <w:proofErr w:type="spellEnd"/>
          </w:p>
        </w:tc>
        <w:tc>
          <w:tcPr>
            <w:tcW w:w="1200" w:type="dxa"/>
            <w:shd w:val="clear" w:color="auto" w:fill="auto"/>
            <w:noWrap/>
            <w:vAlign w:val="bottom"/>
            <w:hideMark/>
          </w:tcPr>
          <w:p w14:paraId="67FDFAFC" w14:textId="77777777" w:rsidR="00EC3C2E" w:rsidRPr="002B013B" w:rsidRDefault="00EC3C2E" w:rsidP="002B013B">
            <w:pPr>
              <w:spacing w:line="240" w:lineRule="auto"/>
              <w:jc w:val="left"/>
              <w:rPr>
                <w:rFonts w:ascii="Calibri" w:hAnsi="Calibri" w:cs="Calibri"/>
                <w:color w:val="000000"/>
                <w:sz w:val="22"/>
                <w:szCs w:val="22"/>
              </w:rPr>
            </w:pPr>
            <w:r w:rsidRPr="002B013B">
              <w:rPr>
                <w:rFonts w:ascii="Calibri" w:hAnsi="Calibri" w:cs="Calibri"/>
                <w:color w:val="000000"/>
                <w:sz w:val="22"/>
                <w:szCs w:val="22"/>
              </w:rPr>
              <w:t>numérico</w:t>
            </w:r>
          </w:p>
        </w:tc>
        <w:tc>
          <w:tcPr>
            <w:tcW w:w="1067" w:type="dxa"/>
          </w:tcPr>
          <w:p w14:paraId="41337548" w14:textId="2D12F9E5" w:rsidR="00EC3C2E" w:rsidRPr="002B013B" w:rsidRDefault="002401A0" w:rsidP="002B013B">
            <w:pPr>
              <w:spacing w:line="240" w:lineRule="auto"/>
              <w:jc w:val="left"/>
              <w:rPr>
                <w:rFonts w:ascii="Calibri" w:hAnsi="Calibri" w:cs="Calibri"/>
                <w:color w:val="000000"/>
                <w:sz w:val="22"/>
                <w:szCs w:val="22"/>
              </w:rPr>
            </w:pPr>
            <w:r>
              <w:t>wtti.csv</w:t>
            </w:r>
          </w:p>
        </w:tc>
      </w:tr>
      <w:tr w:rsidR="002401A0" w:rsidRPr="002B013B" w14:paraId="7DF38A69" w14:textId="69BB3DFC" w:rsidTr="00695090">
        <w:trPr>
          <w:trHeight w:val="310"/>
        </w:trPr>
        <w:tc>
          <w:tcPr>
            <w:tcW w:w="1127" w:type="dxa"/>
            <w:shd w:val="clear" w:color="auto" w:fill="auto"/>
            <w:noWrap/>
            <w:vAlign w:val="center"/>
            <w:hideMark/>
          </w:tcPr>
          <w:p w14:paraId="30CA57FB" w14:textId="77777777" w:rsidR="002401A0" w:rsidRPr="002B013B" w:rsidRDefault="002401A0" w:rsidP="002401A0">
            <w:pPr>
              <w:spacing w:line="240" w:lineRule="auto"/>
              <w:rPr>
                <w:color w:val="000000"/>
              </w:rPr>
            </w:pPr>
            <w:r w:rsidRPr="002B013B">
              <w:rPr>
                <w:color w:val="000000"/>
              </w:rPr>
              <w:t>QTY</w:t>
            </w:r>
          </w:p>
        </w:tc>
        <w:tc>
          <w:tcPr>
            <w:tcW w:w="6940" w:type="dxa"/>
            <w:shd w:val="clear" w:color="auto" w:fill="auto"/>
            <w:noWrap/>
            <w:vAlign w:val="bottom"/>
            <w:hideMark/>
          </w:tcPr>
          <w:p w14:paraId="5D9DF34D" w14:textId="0EC8AA39" w:rsidR="002401A0" w:rsidRPr="002B013B" w:rsidRDefault="002401A0" w:rsidP="002401A0">
            <w:pPr>
              <w:spacing w:line="240" w:lineRule="auto"/>
              <w:jc w:val="left"/>
              <w:rPr>
                <w:rFonts w:ascii="Calibri" w:hAnsi="Calibri" w:cs="Calibri"/>
                <w:color w:val="000000"/>
                <w:sz w:val="22"/>
                <w:szCs w:val="22"/>
              </w:rPr>
            </w:pPr>
            <w:r w:rsidRPr="002B013B">
              <w:rPr>
                <w:rFonts w:ascii="Calibri" w:hAnsi="Calibri" w:cs="Calibri"/>
                <w:color w:val="000000"/>
                <w:sz w:val="22"/>
                <w:szCs w:val="22"/>
              </w:rPr>
              <w:t>Número de artículos juntos</w:t>
            </w:r>
          </w:p>
        </w:tc>
        <w:tc>
          <w:tcPr>
            <w:tcW w:w="1200" w:type="dxa"/>
            <w:shd w:val="clear" w:color="auto" w:fill="auto"/>
            <w:noWrap/>
            <w:vAlign w:val="bottom"/>
            <w:hideMark/>
          </w:tcPr>
          <w:p w14:paraId="0F8BB6E1" w14:textId="77777777" w:rsidR="002401A0" w:rsidRPr="002B013B" w:rsidRDefault="002401A0" w:rsidP="002401A0">
            <w:pPr>
              <w:spacing w:line="240" w:lineRule="auto"/>
              <w:jc w:val="left"/>
              <w:rPr>
                <w:rFonts w:ascii="Calibri" w:hAnsi="Calibri" w:cs="Calibri"/>
                <w:color w:val="000000"/>
                <w:sz w:val="22"/>
                <w:szCs w:val="22"/>
              </w:rPr>
            </w:pPr>
            <w:r w:rsidRPr="002B013B">
              <w:rPr>
                <w:rFonts w:ascii="Calibri" w:hAnsi="Calibri" w:cs="Calibri"/>
                <w:color w:val="000000"/>
                <w:sz w:val="22"/>
                <w:szCs w:val="22"/>
              </w:rPr>
              <w:t>numérico</w:t>
            </w:r>
          </w:p>
        </w:tc>
        <w:tc>
          <w:tcPr>
            <w:tcW w:w="1067" w:type="dxa"/>
          </w:tcPr>
          <w:p w14:paraId="4F45E927" w14:textId="720F8BED" w:rsidR="002401A0" w:rsidRPr="002B013B" w:rsidRDefault="002401A0" w:rsidP="002401A0">
            <w:pPr>
              <w:spacing w:line="240" w:lineRule="auto"/>
              <w:jc w:val="left"/>
              <w:rPr>
                <w:rFonts w:ascii="Calibri" w:hAnsi="Calibri" w:cs="Calibri"/>
                <w:color w:val="000000"/>
                <w:sz w:val="22"/>
                <w:szCs w:val="22"/>
              </w:rPr>
            </w:pPr>
            <w:r w:rsidRPr="009F479A">
              <w:t>wtti.csv</w:t>
            </w:r>
          </w:p>
        </w:tc>
      </w:tr>
      <w:tr w:rsidR="002401A0" w:rsidRPr="002B013B" w14:paraId="2156D64A" w14:textId="0771D19F" w:rsidTr="00695090">
        <w:trPr>
          <w:trHeight w:val="310"/>
        </w:trPr>
        <w:tc>
          <w:tcPr>
            <w:tcW w:w="1127" w:type="dxa"/>
            <w:shd w:val="clear" w:color="auto" w:fill="auto"/>
            <w:noWrap/>
            <w:vAlign w:val="center"/>
            <w:hideMark/>
          </w:tcPr>
          <w:p w14:paraId="0311D296" w14:textId="77777777" w:rsidR="002401A0" w:rsidRPr="002B013B" w:rsidRDefault="002401A0" w:rsidP="002401A0">
            <w:pPr>
              <w:spacing w:line="240" w:lineRule="auto"/>
              <w:rPr>
                <w:color w:val="000000"/>
              </w:rPr>
            </w:pPr>
            <w:r w:rsidRPr="002B013B">
              <w:rPr>
                <w:color w:val="000000"/>
              </w:rPr>
              <w:t>PROFIT</w:t>
            </w:r>
          </w:p>
        </w:tc>
        <w:tc>
          <w:tcPr>
            <w:tcW w:w="6940" w:type="dxa"/>
            <w:shd w:val="clear" w:color="auto" w:fill="auto"/>
            <w:noWrap/>
            <w:vAlign w:val="bottom"/>
            <w:hideMark/>
          </w:tcPr>
          <w:p w14:paraId="5DC88275" w14:textId="77777777" w:rsidR="002401A0" w:rsidRPr="002B013B" w:rsidRDefault="002401A0" w:rsidP="002401A0">
            <w:pPr>
              <w:spacing w:line="240" w:lineRule="auto"/>
              <w:jc w:val="left"/>
              <w:rPr>
                <w:rFonts w:ascii="Calibri" w:hAnsi="Calibri" w:cs="Calibri"/>
                <w:color w:val="000000"/>
                <w:sz w:val="22"/>
                <w:szCs w:val="22"/>
              </w:rPr>
            </w:pPr>
            <w:r w:rsidRPr="002B013B">
              <w:rPr>
                <w:rFonts w:ascii="Calibri" w:hAnsi="Calibri" w:cs="Calibri"/>
                <w:color w:val="000000"/>
                <w:sz w:val="22"/>
                <w:szCs w:val="22"/>
              </w:rPr>
              <w:t>Margen de ganancia</w:t>
            </w:r>
          </w:p>
        </w:tc>
        <w:tc>
          <w:tcPr>
            <w:tcW w:w="1200" w:type="dxa"/>
            <w:shd w:val="clear" w:color="auto" w:fill="auto"/>
            <w:noWrap/>
            <w:vAlign w:val="bottom"/>
            <w:hideMark/>
          </w:tcPr>
          <w:p w14:paraId="7041A4A9" w14:textId="77777777" w:rsidR="002401A0" w:rsidRPr="002B013B" w:rsidRDefault="002401A0" w:rsidP="002401A0">
            <w:pPr>
              <w:spacing w:line="240" w:lineRule="auto"/>
              <w:jc w:val="left"/>
              <w:rPr>
                <w:rFonts w:ascii="Calibri" w:hAnsi="Calibri" w:cs="Calibri"/>
                <w:color w:val="000000"/>
                <w:sz w:val="22"/>
                <w:szCs w:val="22"/>
              </w:rPr>
            </w:pPr>
            <w:r w:rsidRPr="002B013B">
              <w:rPr>
                <w:rFonts w:ascii="Calibri" w:hAnsi="Calibri" w:cs="Calibri"/>
                <w:color w:val="000000"/>
                <w:sz w:val="22"/>
                <w:szCs w:val="22"/>
              </w:rPr>
              <w:t>numérico</w:t>
            </w:r>
          </w:p>
        </w:tc>
        <w:tc>
          <w:tcPr>
            <w:tcW w:w="1067" w:type="dxa"/>
          </w:tcPr>
          <w:p w14:paraId="348375BD" w14:textId="5977F104" w:rsidR="002401A0" w:rsidRPr="002B013B" w:rsidRDefault="002401A0" w:rsidP="002401A0">
            <w:pPr>
              <w:spacing w:line="240" w:lineRule="auto"/>
              <w:jc w:val="left"/>
              <w:rPr>
                <w:rFonts w:ascii="Calibri" w:hAnsi="Calibri" w:cs="Calibri"/>
                <w:color w:val="000000"/>
                <w:sz w:val="22"/>
                <w:szCs w:val="22"/>
              </w:rPr>
            </w:pPr>
            <w:r w:rsidRPr="009F479A">
              <w:t>wtti.csv</w:t>
            </w:r>
          </w:p>
        </w:tc>
      </w:tr>
      <w:tr w:rsidR="002401A0" w:rsidRPr="002B013B" w14:paraId="6BF39B71" w14:textId="7BCB6CD8" w:rsidTr="00695090">
        <w:trPr>
          <w:trHeight w:val="310"/>
        </w:trPr>
        <w:tc>
          <w:tcPr>
            <w:tcW w:w="1127" w:type="dxa"/>
            <w:shd w:val="clear" w:color="auto" w:fill="auto"/>
            <w:noWrap/>
            <w:vAlign w:val="center"/>
            <w:hideMark/>
          </w:tcPr>
          <w:p w14:paraId="1B67A821" w14:textId="77777777" w:rsidR="002401A0" w:rsidRPr="002B013B" w:rsidRDefault="002401A0" w:rsidP="002401A0">
            <w:pPr>
              <w:spacing w:line="240" w:lineRule="auto"/>
              <w:rPr>
                <w:color w:val="000000"/>
              </w:rPr>
            </w:pPr>
            <w:r w:rsidRPr="002B013B">
              <w:rPr>
                <w:color w:val="000000"/>
              </w:rPr>
              <w:t>SALE</w:t>
            </w:r>
          </w:p>
        </w:tc>
        <w:tc>
          <w:tcPr>
            <w:tcW w:w="6940" w:type="dxa"/>
            <w:shd w:val="clear" w:color="auto" w:fill="auto"/>
            <w:noWrap/>
            <w:vAlign w:val="bottom"/>
            <w:hideMark/>
          </w:tcPr>
          <w:p w14:paraId="72A9CC42" w14:textId="0833DD0E" w:rsidR="002401A0" w:rsidRPr="002B013B" w:rsidRDefault="002401A0" w:rsidP="002401A0">
            <w:pPr>
              <w:spacing w:line="240" w:lineRule="auto"/>
              <w:jc w:val="left"/>
              <w:rPr>
                <w:rFonts w:ascii="Calibri" w:hAnsi="Calibri" w:cs="Calibri"/>
                <w:color w:val="000000"/>
                <w:sz w:val="22"/>
                <w:szCs w:val="22"/>
              </w:rPr>
            </w:pPr>
            <w:r w:rsidRPr="002B013B">
              <w:rPr>
                <w:rFonts w:ascii="Calibri" w:hAnsi="Calibri" w:cs="Calibri"/>
                <w:color w:val="000000"/>
                <w:sz w:val="22"/>
                <w:szCs w:val="22"/>
              </w:rPr>
              <w:t>Código de promoción (B(Bono),</w:t>
            </w:r>
            <w:r>
              <w:rPr>
                <w:rFonts w:ascii="Calibri" w:hAnsi="Calibri" w:cs="Calibri"/>
                <w:color w:val="000000"/>
                <w:sz w:val="22"/>
                <w:szCs w:val="22"/>
              </w:rPr>
              <w:t xml:space="preserve"> </w:t>
            </w:r>
            <w:r w:rsidRPr="002B013B">
              <w:rPr>
                <w:rFonts w:ascii="Calibri" w:hAnsi="Calibri" w:cs="Calibri"/>
                <w:color w:val="000000"/>
                <w:sz w:val="22"/>
                <w:szCs w:val="22"/>
              </w:rPr>
              <w:t>C(Cupón),</w:t>
            </w:r>
            <w:r>
              <w:rPr>
                <w:rFonts w:ascii="Calibri" w:hAnsi="Calibri" w:cs="Calibri"/>
                <w:color w:val="000000"/>
                <w:sz w:val="22"/>
                <w:szCs w:val="22"/>
              </w:rPr>
              <w:t xml:space="preserve"> </w:t>
            </w:r>
            <w:proofErr w:type="gramStart"/>
            <w:r w:rsidRPr="002B013B">
              <w:rPr>
                <w:rFonts w:ascii="Calibri" w:hAnsi="Calibri" w:cs="Calibri"/>
                <w:color w:val="000000"/>
                <w:sz w:val="22"/>
                <w:szCs w:val="22"/>
              </w:rPr>
              <w:t>S(</w:t>
            </w:r>
            <w:proofErr w:type="gramEnd"/>
            <w:r w:rsidRPr="002B013B">
              <w:rPr>
                <w:rFonts w:ascii="Calibri" w:hAnsi="Calibri" w:cs="Calibri"/>
                <w:color w:val="000000"/>
                <w:sz w:val="22"/>
                <w:szCs w:val="22"/>
              </w:rPr>
              <w:t>reducción simple de precio))</w:t>
            </w:r>
          </w:p>
        </w:tc>
        <w:tc>
          <w:tcPr>
            <w:tcW w:w="1200" w:type="dxa"/>
            <w:shd w:val="clear" w:color="auto" w:fill="auto"/>
            <w:noWrap/>
            <w:vAlign w:val="bottom"/>
            <w:hideMark/>
          </w:tcPr>
          <w:p w14:paraId="770DEABF" w14:textId="77777777" w:rsidR="002401A0" w:rsidRPr="002B013B" w:rsidRDefault="002401A0" w:rsidP="002401A0">
            <w:pPr>
              <w:spacing w:line="240" w:lineRule="auto"/>
              <w:jc w:val="left"/>
              <w:rPr>
                <w:rFonts w:ascii="Calibri" w:hAnsi="Calibri" w:cs="Calibri"/>
                <w:color w:val="000000"/>
                <w:sz w:val="22"/>
                <w:szCs w:val="22"/>
              </w:rPr>
            </w:pPr>
            <w:r w:rsidRPr="002B013B">
              <w:rPr>
                <w:rFonts w:ascii="Calibri" w:hAnsi="Calibri" w:cs="Calibri"/>
                <w:color w:val="000000"/>
                <w:sz w:val="22"/>
                <w:szCs w:val="22"/>
              </w:rPr>
              <w:t>Texto</w:t>
            </w:r>
          </w:p>
        </w:tc>
        <w:tc>
          <w:tcPr>
            <w:tcW w:w="1067" w:type="dxa"/>
          </w:tcPr>
          <w:p w14:paraId="461B92E1" w14:textId="69661246" w:rsidR="002401A0" w:rsidRPr="002B013B" w:rsidRDefault="002401A0" w:rsidP="002401A0">
            <w:pPr>
              <w:spacing w:line="240" w:lineRule="auto"/>
              <w:jc w:val="left"/>
              <w:rPr>
                <w:rFonts w:ascii="Calibri" w:hAnsi="Calibri" w:cs="Calibri"/>
                <w:color w:val="000000"/>
                <w:sz w:val="22"/>
                <w:szCs w:val="22"/>
              </w:rPr>
            </w:pPr>
            <w:r w:rsidRPr="009F479A">
              <w:t>wtti.csv</w:t>
            </w:r>
          </w:p>
        </w:tc>
      </w:tr>
      <w:tr w:rsidR="002401A0" w:rsidRPr="002B013B" w14:paraId="40AF99AF" w14:textId="689775C3" w:rsidTr="00695090">
        <w:trPr>
          <w:trHeight w:val="310"/>
        </w:trPr>
        <w:tc>
          <w:tcPr>
            <w:tcW w:w="1127" w:type="dxa"/>
            <w:shd w:val="clear" w:color="auto" w:fill="auto"/>
            <w:noWrap/>
            <w:vAlign w:val="center"/>
            <w:hideMark/>
          </w:tcPr>
          <w:p w14:paraId="7B9F3A34" w14:textId="77777777" w:rsidR="002401A0" w:rsidRPr="002B013B" w:rsidRDefault="002401A0" w:rsidP="002401A0">
            <w:pPr>
              <w:spacing w:line="240" w:lineRule="auto"/>
              <w:rPr>
                <w:color w:val="000000"/>
              </w:rPr>
            </w:pPr>
            <w:r w:rsidRPr="002B013B">
              <w:rPr>
                <w:color w:val="000000"/>
              </w:rPr>
              <w:t>OK</w:t>
            </w:r>
          </w:p>
        </w:tc>
        <w:tc>
          <w:tcPr>
            <w:tcW w:w="6940" w:type="dxa"/>
            <w:shd w:val="clear" w:color="auto" w:fill="auto"/>
            <w:noWrap/>
            <w:vAlign w:val="bottom"/>
            <w:hideMark/>
          </w:tcPr>
          <w:p w14:paraId="2688DC58" w14:textId="316AAD19" w:rsidR="002401A0" w:rsidRPr="002B013B" w:rsidRDefault="002401A0" w:rsidP="002401A0">
            <w:pPr>
              <w:spacing w:line="240" w:lineRule="auto"/>
              <w:jc w:val="left"/>
              <w:rPr>
                <w:rFonts w:ascii="Calibri" w:hAnsi="Calibri" w:cs="Calibri"/>
                <w:color w:val="000000"/>
                <w:sz w:val="22"/>
                <w:szCs w:val="22"/>
              </w:rPr>
            </w:pPr>
            <w:r w:rsidRPr="002B013B">
              <w:rPr>
                <w:rFonts w:ascii="Calibri" w:hAnsi="Calibri" w:cs="Calibri"/>
                <w:color w:val="000000"/>
                <w:sz w:val="22"/>
                <w:szCs w:val="22"/>
              </w:rPr>
              <w:t>1 para datos válidos, 0 datos sospechosos numérico</w:t>
            </w:r>
          </w:p>
        </w:tc>
        <w:tc>
          <w:tcPr>
            <w:tcW w:w="1200" w:type="dxa"/>
            <w:shd w:val="clear" w:color="auto" w:fill="auto"/>
            <w:noWrap/>
            <w:vAlign w:val="bottom"/>
            <w:hideMark/>
          </w:tcPr>
          <w:p w14:paraId="6B79F4C2" w14:textId="77777777" w:rsidR="002401A0" w:rsidRPr="002B013B" w:rsidRDefault="002401A0" w:rsidP="002401A0">
            <w:pPr>
              <w:spacing w:line="240" w:lineRule="auto"/>
              <w:jc w:val="left"/>
              <w:rPr>
                <w:rFonts w:ascii="Calibri" w:hAnsi="Calibri" w:cs="Calibri"/>
                <w:color w:val="000000"/>
                <w:sz w:val="22"/>
                <w:szCs w:val="22"/>
              </w:rPr>
            </w:pPr>
            <w:r w:rsidRPr="002B013B">
              <w:rPr>
                <w:rFonts w:ascii="Calibri" w:hAnsi="Calibri" w:cs="Calibri"/>
                <w:color w:val="000000"/>
                <w:sz w:val="22"/>
                <w:szCs w:val="22"/>
              </w:rPr>
              <w:t>Binario</w:t>
            </w:r>
          </w:p>
        </w:tc>
        <w:tc>
          <w:tcPr>
            <w:tcW w:w="1067" w:type="dxa"/>
          </w:tcPr>
          <w:p w14:paraId="158D9AF3" w14:textId="0BD7EFE2" w:rsidR="002401A0" w:rsidRPr="002B013B" w:rsidRDefault="002401A0" w:rsidP="002401A0">
            <w:pPr>
              <w:spacing w:line="240" w:lineRule="auto"/>
              <w:jc w:val="left"/>
              <w:rPr>
                <w:rFonts w:ascii="Calibri" w:hAnsi="Calibri" w:cs="Calibri"/>
                <w:color w:val="000000"/>
                <w:sz w:val="22"/>
                <w:szCs w:val="22"/>
              </w:rPr>
            </w:pPr>
            <w:r w:rsidRPr="009F479A">
              <w:t>wtti.csv</w:t>
            </w:r>
          </w:p>
        </w:tc>
      </w:tr>
      <w:tr w:rsidR="00695090" w:rsidRPr="002B013B" w14:paraId="1D5AD410" w14:textId="77777777" w:rsidTr="00695090">
        <w:trPr>
          <w:trHeight w:val="310"/>
        </w:trPr>
        <w:tc>
          <w:tcPr>
            <w:tcW w:w="1127" w:type="dxa"/>
            <w:shd w:val="clear" w:color="auto" w:fill="auto"/>
            <w:noWrap/>
            <w:vAlign w:val="center"/>
          </w:tcPr>
          <w:p w14:paraId="11A05EB4" w14:textId="3120DEBF" w:rsidR="00695090" w:rsidRPr="00695090" w:rsidRDefault="00695090" w:rsidP="00695090">
            <w:pPr>
              <w:spacing w:line="240" w:lineRule="auto"/>
              <w:rPr>
                <w:color w:val="000000"/>
                <w:sz w:val="22"/>
                <w:szCs w:val="22"/>
              </w:rPr>
            </w:pPr>
            <w:r w:rsidRPr="00695090">
              <w:rPr>
                <w:color w:val="000000"/>
              </w:rPr>
              <w:t>UPC</w:t>
            </w:r>
          </w:p>
        </w:tc>
        <w:tc>
          <w:tcPr>
            <w:tcW w:w="6940" w:type="dxa"/>
            <w:shd w:val="clear" w:color="auto" w:fill="auto"/>
            <w:noWrap/>
            <w:vAlign w:val="bottom"/>
          </w:tcPr>
          <w:p w14:paraId="505DD377" w14:textId="15BA6B98" w:rsidR="00695090" w:rsidRPr="002B013B" w:rsidRDefault="00695090" w:rsidP="00695090">
            <w:pPr>
              <w:spacing w:line="240" w:lineRule="auto"/>
              <w:jc w:val="left"/>
              <w:rPr>
                <w:rFonts w:ascii="Calibri" w:hAnsi="Calibri" w:cs="Calibri"/>
                <w:color w:val="000000"/>
                <w:sz w:val="22"/>
                <w:szCs w:val="22"/>
              </w:rPr>
            </w:pPr>
            <w:r w:rsidRPr="002B013B">
              <w:rPr>
                <w:rFonts w:ascii="Calibri" w:hAnsi="Calibri" w:cs="Calibri"/>
                <w:i/>
                <w:iCs/>
                <w:color w:val="000000"/>
                <w:sz w:val="22"/>
                <w:szCs w:val="22"/>
              </w:rPr>
              <w:t xml:space="preserve">Universal </w:t>
            </w:r>
            <w:proofErr w:type="spellStart"/>
            <w:r w:rsidRPr="002B013B">
              <w:rPr>
                <w:rFonts w:ascii="Calibri" w:hAnsi="Calibri" w:cs="Calibri"/>
                <w:i/>
                <w:iCs/>
                <w:color w:val="000000"/>
                <w:sz w:val="22"/>
                <w:szCs w:val="22"/>
              </w:rPr>
              <w:t>Product</w:t>
            </w:r>
            <w:proofErr w:type="spellEnd"/>
            <w:r w:rsidRPr="002B013B">
              <w:rPr>
                <w:rFonts w:ascii="Calibri" w:hAnsi="Calibri" w:cs="Calibri"/>
                <w:i/>
                <w:iCs/>
                <w:color w:val="000000"/>
                <w:sz w:val="22"/>
                <w:szCs w:val="22"/>
              </w:rPr>
              <w:t xml:space="preserve"> </w:t>
            </w:r>
            <w:proofErr w:type="spellStart"/>
            <w:r w:rsidRPr="002B013B">
              <w:rPr>
                <w:rFonts w:ascii="Calibri" w:hAnsi="Calibri" w:cs="Calibri"/>
                <w:i/>
                <w:iCs/>
                <w:color w:val="000000"/>
                <w:sz w:val="22"/>
                <w:szCs w:val="22"/>
              </w:rPr>
              <w:t>code</w:t>
            </w:r>
            <w:proofErr w:type="spellEnd"/>
          </w:p>
        </w:tc>
        <w:tc>
          <w:tcPr>
            <w:tcW w:w="1200" w:type="dxa"/>
            <w:shd w:val="clear" w:color="auto" w:fill="auto"/>
            <w:noWrap/>
            <w:vAlign w:val="bottom"/>
          </w:tcPr>
          <w:p w14:paraId="3A866DA7" w14:textId="31714E02" w:rsidR="00695090" w:rsidRPr="002B013B" w:rsidRDefault="005B6D65" w:rsidP="00695090">
            <w:pPr>
              <w:spacing w:line="240" w:lineRule="auto"/>
              <w:jc w:val="left"/>
              <w:rPr>
                <w:rFonts w:ascii="Calibri" w:hAnsi="Calibri" w:cs="Calibri"/>
                <w:color w:val="000000"/>
                <w:sz w:val="22"/>
                <w:szCs w:val="22"/>
              </w:rPr>
            </w:pPr>
            <w:r w:rsidRPr="002B013B">
              <w:rPr>
                <w:rFonts w:ascii="Calibri" w:hAnsi="Calibri" w:cs="Calibri"/>
                <w:color w:val="000000"/>
                <w:sz w:val="22"/>
                <w:szCs w:val="22"/>
              </w:rPr>
              <w:t>numérico</w:t>
            </w:r>
          </w:p>
        </w:tc>
        <w:tc>
          <w:tcPr>
            <w:tcW w:w="1067" w:type="dxa"/>
          </w:tcPr>
          <w:p w14:paraId="52298186" w14:textId="4E8647D8" w:rsidR="00695090" w:rsidRPr="009F479A" w:rsidRDefault="00695090" w:rsidP="00695090">
            <w:pPr>
              <w:spacing w:line="240" w:lineRule="auto"/>
              <w:jc w:val="left"/>
            </w:pPr>
            <w:proofErr w:type="spellStart"/>
            <w:r w:rsidRPr="0030468C">
              <w:t>upctti.cvs</w:t>
            </w:r>
            <w:proofErr w:type="spellEnd"/>
          </w:p>
        </w:tc>
      </w:tr>
      <w:tr w:rsidR="00695090" w:rsidRPr="002B013B" w14:paraId="0ED59636" w14:textId="77777777" w:rsidTr="00695090">
        <w:trPr>
          <w:trHeight w:val="310"/>
        </w:trPr>
        <w:tc>
          <w:tcPr>
            <w:tcW w:w="1127" w:type="dxa"/>
            <w:shd w:val="clear" w:color="auto" w:fill="auto"/>
            <w:noWrap/>
            <w:vAlign w:val="center"/>
          </w:tcPr>
          <w:p w14:paraId="4086303F" w14:textId="1569F871" w:rsidR="00695090" w:rsidRPr="002B013B" w:rsidRDefault="00695090" w:rsidP="00695090">
            <w:pPr>
              <w:spacing w:line="240" w:lineRule="auto"/>
              <w:rPr>
                <w:color w:val="000000"/>
              </w:rPr>
            </w:pPr>
            <w:r w:rsidRPr="00753EB6">
              <w:rPr>
                <w:color w:val="000000"/>
              </w:rPr>
              <w:t>DESCRIP</w:t>
            </w:r>
          </w:p>
        </w:tc>
        <w:tc>
          <w:tcPr>
            <w:tcW w:w="6940" w:type="dxa"/>
            <w:shd w:val="clear" w:color="auto" w:fill="auto"/>
            <w:noWrap/>
            <w:vAlign w:val="bottom"/>
          </w:tcPr>
          <w:p w14:paraId="76F5B0D5" w14:textId="4166A092" w:rsidR="00695090" w:rsidRPr="002B013B" w:rsidRDefault="00695090" w:rsidP="00695090">
            <w:pPr>
              <w:spacing w:line="240" w:lineRule="auto"/>
              <w:jc w:val="left"/>
              <w:rPr>
                <w:rFonts w:ascii="Calibri" w:hAnsi="Calibri" w:cs="Calibri"/>
                <w:color w:val="000000"/>
                <w:sz w:val="22"/>
                <w:szCs w:val="22"/>
              </w:rPr>
            </w:pPr>
            <w:r>
              <w:rPr>
                <w:rFonts w:ascii="Calibri" w:hAnsi="Calibri" w:cs="Calibri"/>
                <w:color w:val="000000"/>
                <w:sz w:val="22"/>
                <w:szCs w:val="22"/>
              </w:rPr>
              <w:t>Nombre descriptivo de la UPC</w:t>
            </w:r>
          </w:p>
        </w:tc>
        <w:tc>
          <w:tcPr>
            <w:tcW w:w="1200" w:type="dxa"/>
            <w:shd w:val="clear" w:color="auto" w:fill="auto"/>
            <w:noWrap/>
            <w:vAlign w:val="bottom"/>
          </w:tcPr>
          <w:p w14:paraId="4A8DD450" w14:textId="709F647A" w:rsidR="00695090" w:rsidRPr="002B013B" w:rsidRDefault="005B6D65" w:rsidP="00695090">
            <w:pPr>
              <w:spacing w:line="240" w:lineRule="auto"/>
              <w:jc w:val="left"/>
              <w:rPr>
                <w:rFonts w:ascii="Calibri" w:hAnsi="Calibri" w:cs="Calibri"/>
                <w:color w:val="000000"/>
                <w:sz w:val="22"/>
                <w:szCs w:val="22"/>
              </w:rPr>
            </w:pPr>
            <w:r w:rsidRPr="002B013B">
              <w:rPr>
                <w:rFonts w:ascii="Calibri" w:hAnsi="Calibri" w:cs="Calibri"/>
                <w:color w:val="000000"/>
                <w:sz w:val="22"/>
                <w:szCs w:val="22"/>
              </w:rPr>
              <w:t>Texto</w:t>
            </w:r>
          </w:p>
        </w:tc>
        <w:tc>
          <w:tcPr>
            <w:tcW w:w="1067" w:type="dxa"/>
          </w:tcPr>
          <w:p w14:paraId="3E16E17F" w14:textId="107F13FC" w:rsidR="00695090" w:rsidRPr="009F479A" w:rsidRDefault="00695090" w:rsidP="00695090">
            <w:pPr>
              <w:spacing w:line="240" w:lineRule="auto"/>
              <w:jc w:val="left"/>
            </w:pPr>
            <w:proofErr w:type="spellStart"/>
            <w:r w:rsidRPr="0030468C">
              <w:t>upctti.cvs</w:t>
            </w:r>
            <w:proofErr w:type="spellEnd"/>
          </w:p>
        </w:tc>
      </w:tr>
      <w:tr w:rsidR="00695090" w:rsidRPr="002B013B" w14:paraId="6B0F2665" w14:textId="77777777" w:rsidTr="00695090">
        <w:trPr>
          <w:trHeight w:val="310"/>
        </w:trPr>
        <w:tc>
          <w:tcPr>
            <w:tcW w:w="1127" w:type="dxa"/>
            <w:shd w:val="clear" w:color="auto" w:fill="auto"/>
            <w:noWrap/>
            <w:vAlign w:val="center"/>
          </w:tcPr>
          <w:p w14:paraId="32F05DA0" w14:textId="0D625A68" w:rsidR="00695090" w:rsidRPr="002B013B" w:rsidRDefault="00695090" w:rsidP="00695090">
            <w:pPr>
              <w:spacing w:line="240" w:lineRule="auto"/>
              <w:rPr>
                <w:color w:val="000000"/>
              </w:rPr>
            </w:pPr>
            <w:r w:rsidRPr="00753EB6">
              <w:rPr>
                <w:color w:val="000000"/>
              </w:rPr>
              <w:t>SIZE</w:t>
            </w:r>
          </w:p>
        </w:tc>
        <w:tc>
          <w:tcPr>
            <w:tcW w:w="6940" w:type="dxa"/>
            <w:shd w:val="clear" w:color="auto" w:fill="auto"/>
            <w:noWrap/>
            <w:vAlign w:val="bottom"/>
          </w:tcPr>
          <w:p w14:paraId="4A448BF4" w14:textId="7E03B9AB" w:rsidR="00695090" w:rsidRPr="002B013B" w:rsidRDefault="00695090" w:rsidP="00695090">
            <w:pPr>
              <w:spacing w:line="240" w:lineRule="auto"/>
              <w:jc w:val="left"/>
              <w:rPr>
                <w:rFonts w:ascii="Calibri" w:hAnsi="Calibri" w:cs="Calibri"/>
                <w:color w:val="000000"/>
                <w:sz w:val="22"/>
                <w:szCs w:val="22"/>
              </w:rPr>
            </w:pPr>
            <w:r>
              <w:rPr>
                <w:rFonts w:ascii="Calibri" w:hAnsi="Calibri" w:cs="Calibri"/>
                <w:color w:val="000000"/>
                <w:sz w:val="22"/>
                <w:szCs w:val="22"/>
              </w:rPr>
              <w:t>Tamaño</w:t>
            </w:r>
          </w:p>
        </w:tc>
        <w:tc>
          <w:tcPr>
            <w:tcW w:w="1200" w:type="dxa"/>
            <w:shd w:val="clear" w:color="auto" w:fill="auto"/>
            <w:noWrap/>
            <w:vAlign w:val="bottom"/>
          </w:tcPr>
          <w:p w14:paraId="42B9FEC2" w14:textId="75C062E8" w:rsidR="00695090" w:rsidRPr="002B013B" w:rsidRDefault="005B6D65" w:rsidP="00695090">
            <w:pPr>
              <w:spacing w:line="240" w:lineRule="auto"/>
              <w:jc w:val="left"/>
              <w:rPr>
                <w:rFonts w:ascii="Calibri" w:hAnsi="Calibri" w:cs="Calibri"/>
                <w:color w:val="000000"/>
                <w:sz w:val="22"/>
                <w:szCs w:val="22"/>
              </w:rPr>
            </w:pPr>
            <w:r w:rsidRPr="002B013B">
              <w:rPr>
                <w:rFonts w:ascii="Calibri" w:hAnsi="Calibri" w:cs="Calibri"/>
                <w:color w:val="000000"/>
                <w:sz w:val="22"/>
                <w:szCs w:val="22"/>
              </w:rPr>
              <w:t>Texto</w:t>
            </w:r>
          </w:p>
        </w:tc>
        <w:tc>
          <w:tcPr>
            <w:tcW w:w="1067" w:type="dxa"/>
          </w:tcPr>
          <w:p w14:paraId="746F40A0" w14:textId="762E528E" w:rsidR="00695090" w:rsidRPr="009F479A" w:rsidRDefault="00695090" w:rsidP="00695090">
            <w:pPr>
              <w:spacing w:line="240" w:lineRule="auto"/>
              <w:jc w:val="left"/>
            </w:pPr>
            <w:proofErr w:type="spellStart"/>
            <w:r w:rsidRPr="0030468C">
              <w:t>upctti.cvs</w:t>
            </w:r>
            <w:proofErr w:type="spellEnd"/>
          </w:p>
        </w:tc>
      </w:tr>
      <w:tr w:rsidR="00695090" w:rsidRPr="002B013B" w14:paraId="720E473A" w14:textId="77777777" w:rsidTr="00695090">
        <w:trPr>
          <w:trHeight w:val="310"/>
        </w:trPr>
        <w:tc>
          <w:tcPr>
            <w:tcW w:w="1127" w:type="dxa"/>
            <w:shd w:val="clear" w:color="auto" w:fill="auto"/>
            <w:noWrap/>
            <w:vAlign w:val="center"/>
          </w:tcPr>
          <w:p w14:paraId="3F40DCAA" w14:textId="15014333" w:rsidR="00695090" w:rsidRPr="002B013B" w:rsidRDefault="00695090" w:rsidP="00695090">
            <w:pPr>
              <w:spacing w:line="240" w:lineRule="auto"/>
              <w:rPr>
                <w:color w:val="000000"/>
              </w:rPr>
            </w:pPr>
            <w:r w:rsidRPr="00753EB6">
              <w:rPr>
                <w:color w:val="000000"/>
              </w:rPr>
              <w:t>CASE</w:t>
            </w:r>
          </w:p>
        </w:tc>
        <w:tc>
          <w:tcPr>
            <w:tcW w:w="6940" w:type="dxa"/>
            <w:shd w:val="clear" w:color="auto" w:fill="auto"/>
            <w:noWrap/>
            <w:vAlign w:val="bottom"/>
          </w:tcPr>
          <w:p w14:paraId="365E35DB" w14:textId="0225E5FA" w:rsidR="00695090" w:rsidRPr="002B013B" w:rsidRDefault="00684D14" w:rsidP="00695090">
            <w:pPr>
              <w:spacing w:line="240" w:lineRule="auto"/>
              <w:jc w:val="left"/>
              <w:rPr>
                <w:rFonts w:ascii="Calibri" w:hAnsi="Calibri" w:cs="Calibri"/>
                <w:color w:val="000000"/>
                <w:sz w:val="22"/>
                <w:szCs w:val="22"/>
              </w:rPr>
            </w:pPr>
            <w:r>
              <w:rPr>
                <w:rFonts w:ascii="Calibri" w:hAnsi="Calibri" w:cs="Calibri"/>
                <w:color w:val="000000"/>
                <w:sz w:val="22"/>
                <w:szCs w:val="22"/>
              </w:rPr>
              <w:t>Cantidad por caja</w:t>
            </w:r>
          </w:p>
        </w:tc>
        <w:tc>
          <w:tcPr>
            <w:tcW w:w="1200" w:type="dxa"/>
            <w:shd w:val="clear" w:color="auto" w:fill="auto"/>
            <w:noWrap/>
            <w:vAlign w:val="bottom"/>
          </w:tcPr>
          <w:p w14:paraId="5744F311" w14:textId="75260C92" w:rsidR="00695090" w:rsidRPr="002B013B" w:rsidRDefault="005B6D65" w:rsidP="00695090">
            <w:pPr>
              <w:spacing w:line="240" w:lineRule="auto"/>
              <w:jc w:val="left"/>
              <w:rPr>
                <w:rFonts w:ascii="Calibri" w:hAnsi="Calibri" w:cs="Calibri"/>
                <w:color w:val="000000"/>
                <w:sz w:val="22"/>
                <w:szCs w:val="22"/>
              </w:rPr>
            </w:pPr>
            <w:r w:rsidRPr="002B013B">
              <w:rPr>
                <w:rFonts w:ascii="Calibri" w:hAnsi="Calibri" w:cs="Calibri"/>
                <w:color w:val="000000"/>
                <w:sz w:val="22"/>
                <w:szCs w:val="22"/>
              </w:rPr>
              <w:t>numérico</w:t>
            </w:r>
          </w:p>
        </w:tc>
        <w:tc>
          <w:tcPr>
            <w:tcW w:w="1067" w:type="dxa"/>
          </w:tcPr>
          <w:p w14:paraId="0B2DAB38" w14:textId="6A2211A3" w:rsidR="00695090" w:rsidRPr="009F479A" w:rsidRDefault="00695090" w:rsidP="00695090">
            <w:pPr>
              <w:spacing w:line="240" w:lineRule="auto"/>
              <w:jc w:val="left"/>
            </w:pPr>
            <w:proofErr w:type="spellStart"/>
            <w:r w:rsidRPr="0030468C">
              <w:t>upctti.cvs</w:t>
            </w:r>
            <w:proofErr w:type="spellEnd"/>
          </w:p>
        </w:tc>
      </w:tr>
      <w:tr w:rsidR="00695090" w:rsidRPr="002B013B" w14:paraId="00672FC6" w14:textId="77777777" w:rsidTr="00695090">
        <w:trPr>
          <w:trHeight w:val="310"/>
        </w:trPr>
        <w:tc>
          <w:tcPr>
            <w:tcW w:w="1127" w:type="dxa"/>
            <w:shd w:val="clear" w:color="auto" w:fill="auto"/>
            <w:noWrap/>
            <w:vAlign w:val="center"/>
          </w:tcPr>
          <w:p w14:paraId="04F42432" w14:textId="7F5F6AE8" w:rsidR="00695090" w:rsidRPr="002B013B" w:rsidRDefault="00695090" w:rsidP="00695090">
            <w:pPr>
              <w:spacing w:line="240" w:lineRule="auto"/>
              <w:rPr>
                <w:color w:val="000000"/>
              </w:rPr>
            </w:pPr>
            <w:r w:rsidRPr="00695090">
              <w:rPr>
                <w:color w:val="000000"/>
              </w:rPr>
              <w:lastRenderedPageBreak/>
              <w:t>NITEM</w:t>
            </w:r>
          </w:p>
        </w:tc>
        <w:tc>
          <w:tcPr>
            <w:tcW w:w="6940" w:type="dxa"/>
            <w:shd w:val="clear" w:color="auto" w:fill="auto"/>
            <w:noWrap/>
            <w:vAlign w:val="bottom"/>
          </w:tcPr>
          <w:p w14:paraId="251D42A5" w14:textId="4CD13B2C" w:rsidR="00695090" w:rsidRPr="002B013B" w:rsidRDefault="005B6D65" w:rsidP="00695090">
            <w:pPr>
              <w:spacing w:line="240" w:lineRule="auto"/>
              <w:jc w:val="left"/>
              <w:rPr>
                <w:rFonts w:ascii="Calibri" w:hAnsi="Calibri" w:cs="Calibri"/>
                <w:color w:val="000000"/>
                <w:sz w:val="22"/>
                <w:szCs w:val="22"/>
              </w:rPr>
            </w:pPr>
            <w:r>
              <w:rPr>
                <w:rFonts w:ascii="Calibri" w:hAnsi="Calibri" w:cs="Calibri"/>
                <w:color w:val="000000"/>
                <w:sz w:val="22"/>
                <w:szCs w:val="22"/>
              </w:rPr>
              <w:t xml:space="preserve">Número del </w:t>
            </w:r>
            <w:proofErr w:type="spellStart"/>
            <w:r>
              <w:rPr>
                <w:rFonts w:ascii="Calibri" w:hAnsi="Calibri" w:cs="Calibri"/>
                <w:color w:val="000000"/>
                <w:sz w:val="22"/>
                <w:szCs w:val="22"/>
              </w:rPr>
              <w:t>Item</w:t>
            </w:r>
            <w:proofErr w:type="spellEnd"/>
          </w:p>
        </w:tc>
        <w:tc>
          <w:tcPr>
            <w:tcW w:w="1200" w:type="dxa"/>
            <w:shd w:val="clear" w:color="auto" w:fill="auto"/>
            <w:noWrap/>
            <w:vAlign w:val="bottom"/>
          </w:tcPr>
          <w:p w14:paraId="6E927B6C" w14:textId="7DD5262A" w:rsidR="00695090" w:rsidRPr="002B013B" w:rsidRDefault="005B6D65" w:rsidP="00695090">
            <w:pPr>
              <w:spacing w:line="240" w:lineRule="auto"/>
              <w:jc w:val="left"/>
              <w:rPr>
                <w:rFonts w:ascii="Calibri" w:hAnsi="Calibri" w:cs="Calibri"/>
                <w:color w:val="000000"/>
                <w:sz w:val="22"/>
                <w:szCs w:val="22"/>
              </w:rPr>
            </w:pPr>
            <w:r w:rsidRPr="002B013B">
              <w:rPr>
                <w:rFonts w:ascii="Calibri" w:hAnsi="Calibri" w:cs="Calibri"/>
                <w:color w:val="000000"/>
                <w:sz w:val="22"/>
                <w:szCs w:val="22"/>
              </w:rPr>
              <w:t>numérico</w:t>
            </w:r>
          </w:p>
        </w:tc>
        <w:tc>
          <w:tcPr>
            <w:tcW w:w="1067" w:type="dxa"/>
          </w:tcPr>
          <w:p w14:paraId="0495C304" w14:textId="380B8464" w:rsidR="00695090" w:rsidRPr="009F479A" w:rsidRDefault="00695090" w:rsidP="00062E83">
            <w:pPr>
              <w:keepNext/>
              <w:spacing w:line="240" w:lineRule="auto"/>
              <w:jc w:val="left"/>
            </w:pPr>
            <w:proofErr w:type="spellStart"/>
            <w:r w:rsidRPr="0030468C">
              <w:t>upctti.cvs</w:t>
            </w:r>
            <w:proofErr w:type="spellEnd"/>
          </w:p>
        </w:tc>
      </w:tr>
    </w:tbl>
    <w:p w14:paraId="50EABFDA" w14:textId="404BAA7B" w:rsidR="00062E83" w:rsidRDefault="00062E83">
      <w:pPr>
        <w:pStyle w:val="Descripcin"/>
      </w:pPr>
      <w:bookmarkStart w:id="32" w:name="_Toc198847986"/>
      <w:r>
        <w:t xml:space="preserve">Tabla </w:t>
      </w:r>
      <w:r w:rsidR="00855EB3">
        <w:fldChar w:fldCharType="begin"/>
      </w:r>
      <w:r w:rsidR="00855EB3">
        <w:instrText xml:space="preserve"> SEQ Tabla \* ARABIC </w:instrText>
      </w:r>
      <w:r w:rsidR="00855EB3">
        <w:fldChar w:fldCharType="separate"/>
      </w:r>
      <w:r>
        <w:rPr>
          <w:noProof/>
        </w:rPr>
        <w:t>1</w:t>
      </w:r>
      <w:r w:rsidR="00855EB3">
        <w:rPr>
          <w:noProof/>
        </w:rPr>
        <w:fldChar w:fldCharType="end"/>
      </w:r>
      <w:r>
        <w:t xml:space="preserve"> - Campos de los </w:t>
      </w:r>
      <w:proofErr w:type="spellStart"/>
      <w:r>
        <w:t>dataset</w:t>
      </w:r>
      <w:proofErr w:type="spellEnd"/>
      <w:r>
        <w:t xml:space="preserve"> utilizados</w:t>
      </w:r>
      <w:bookmarkEnd w:id="32"/>
    </w:p>
    <w:p w14:paraId="12ABDA29" w14:textId="0F214FBF" w:rsidR="000D09F6" w:rsidRDefault="00855EB3" w:rsidP="00062E83">
      <w:pPr>
        <w:spacing w:before="240" w:after="240"/>
        <w:jc w:val="left"/>
      </w:pPr>
      <w:r>
        <w:t>El conjunto de datos original presentaba limitaciones debido a su antigüedad y posible incompletitud en la captura de los efectos promocionales. Para abordar estas limitaciones y aumentar el conjunto de datos para un análisis más robusto, se implementó un proceso de síntesis de datos. Este proceso implicó la generación de datos sintéticos que reflejaran las propiedades estadísticas del conjunto de datos original, extendiendo así el alcance del conjunto de datos, particularmente en términos de cobertura temp</w:t>
      </w:r>
      <w:r>
        <w:t>oral.</w:t>
      </w:r>
    </w:p>
    <w:p w14:paraId="4A369D1D" w14:textId="2B9DFC9C" w:rsidR="00970712" w:rsidRDefault="00855EB3" w:rsidP="00970712">
      <w:pPr>
        <w:pStyle w:val="Ttulo2"/>
        <w:numPr>
          <w:ilvl w:val="1"/>
          <w:numId w:val="10"/>
        </w:numPr>
      </w:pPr>
      <w:r>
        <w:t xml:space="preserve"> </w:t>
      </w:r>
      <w:bookmarkStart w:id="33" w:name="_Toc198850545"/>
      <w:proofErr w:type="spellStart"/>
      <w:r>
        <w:t>Datsets</w:t>
      </w:r>
      <w:bookmarkEnd w:id="33"/>
      <w:proofErr w:type="spellEnd"/>
    </w:p>
    <w:p w14:paraId="67C9A3A8" w14:textId="19537278" w:rsidR="00883EB8" w:rsidRDefault="00970712" w:rsidP="00062E83">
      <w:pPr>
        <w:jc w:val="left"/>
      </w:pPr>
      <w:r>
        <w:t xml:space="preserve">Para la construcción del </w:t>
      </w:r>
      <w:proofErr w:type="spellStart"/>
      <w:r>
        <w:t>dataset</w:t>
      </w:r>
      <w:proofErr w:type="spellEnd"/>
      <w:r>
        <w:t xml:space="preserve"> se realizaron los siguientes procedimientos:</w:t>
      </w:r>
    </w:p>
    <w:p w14:paraId="5A72E9E2" w14:textId="7A7A15DD" w:rsidR="00970712" w:rsidRDefault="00B81019" w:rsidP="00062E83">
      <w:pPr>
        <w:spacing w:before="240" w:after="240"/>
        <w:jc w:val="left"/>
      </w:pPr>
      <w:r>
        <w:t>Se crearon datos sintéticos u</w:t>
      </w:r>
      <w:r w:rsidR="00970712">
        <w:t xml:space="preserve">tilizando Python y las bibliotecas pandas, </w:t>
      </w:r>
      <w:proofErr w:type="spellStart"/>
      <w:r w:rsidR="00970712">
        <w:t>numpy</w:t>
      </w:r>
      <w:proofErr w:type="spellEnd"/>
      <w:r w:rsidR="00970712">
        <w:t xml:space="preserve"> y </w:t>
      </w:r>
      <w:proofErr w:type="spellStart"/>
      <w:r w:rsidR="00970712">
        <w:t>scikit-learn</w:t>
      </w:r>
      <w:proofErr w:type="spellEnd"/>
      <w:r w:rsidR="00970712">
        <w:t>. Los pasos clave de la metodología de síntesis de datos se describen a continuación:</w:t>
      </w:r>
    </w:p>
    <w:p w14:paraId="058379F1" w14:textId="77777777" w:rsidR="00970712" w:rsidRDefault="00970712" w:rsidP="00062E83">
      <w:pPr>
        <w:pStyle w:val="Prrafodelista"/>
        <w:numPr>
          <w:ilvl w:val="0"/>
          <w:numId w:val="12"/>
        </w:numPr>
        <w:spacing w:before="240" w:after="240"/>
        <w:jc w:val="left"/>
      </w:pPr>
      <w:r>
        <w:t xml:space="preserve">Inicialización del </w:t>
      </w:r>
      <w:proofErr w:type="spellStart"/>
      <w:r>
        <w:t>DataFrame</w:t>
      </w:r>
      <w:proofErr w:type="spellEnd"/>
      <w:r>
        <w:t xml:space="preserve"> Sintético. Se inicializó un </w:t>
      </w:r>
      <w:proofErr w:type="spellStart"/>
      <w:r>
        <w:t>DataFrame</w:t>
      </w:r>
      <w:proofErr w:type="spellEnd"/>
      <w:r>
        <w:t xml:space="preserve"> de pandas (</w:t>
      </w:r>
      <w:proofErr w:type="spellStart"/>
      <w:r>
        <w:t>synthetic_data</w:t>
      </w:r>
      <w:proofErr w:type="spellEnd"/>
      <w:r>
        <w:t>) con 1’000,000 filas para servir como base para los datos sintéticos.</w:t>
      </w:r>
    </w:p>
    <w:p w14:paraId="1FE9C92D" w14:textId="77777777" w:rsidR="00970712" w:rsidRDefault="00970712" w:rsidP="00062E83">
      <w:pPr>
        <w:pStyle w:val="Prrafodelista"/>
        <w:numPr>
          <w:ilvl w:val="0"/>
          <w:numId w:val="12"/>
        </w:numPr>
        <w:spacing w:before="240" w:after="240"/>
        <w:jc w:val="left"/>
      </w:pPr>
      <w:r>
        <w:t xml:space="preserve">Generación de Variables Categóricas. Las variables categóricas </w:t>
      </w:r>
      <w:proofErr w:type="spellStart"/>
      <w:r w:rsidRPr="00DE3583">
        <w:rPr>
          <w:i/>
        </w:rPr>
        <w:t>upc</w:t>
      </w:r>
      <w:proofErr w:type="spellEnd"/>
      <w:r w:rsidRPr="00DE3583">
        <w:rPr>
          <w:i/>
        </w:rPr>
        <w:t>, sale y store</w:t>
      </w:r>
      <w:r>
        <w:t xml:space="preserve"> se generaron mediante el muestreo de las distribuciones empíricas observadas en el conjunto de datos original (</w:t>
      </w:r>
      <w:proofErr w:type="spellStart"/>
      <w:r w:rsidRPr="00DE3583">
        <w:rPr>
          <w:i/>
        </w:rPr>
        <w:t>df_move_cleaned</w:t>
      </w:r>
      <w:proofErr w:type="spellEnd"/>
      <w:r>
        <w:t>). Esto aseguró que los datos sintéticos retuvieran la composición categórica de los datos reales.</w:t>
      </w:r>
    </w:p>
    <w:p w14:paraId="66D786C8" w14:textId="77777777" w:rsidR="00970712" w:rsidRDefault="00970712" w:rsidP="00062E83">
      <w:pPr>
        <w:pStyle w:val="Prrafodelista"/>
        <w:numPr>
          <w:ilvl w:val="0"/>
          <w:numId w:val="12"/>
        </w:numPr>
        <w:spacing w:before="240" w:after="240"/>
        <w:jc w:val="left"/>
      </w:pPr>
      <w:r>
        <w:t xml:space="preserve">Generación de la Variable Temporal. Para extender el alcance temporal de los datos, la variable </w:t>
      </w:r>
      <w:proofErr w:type="spellStart"/>
      <w:r w:rsidRPr="00DE3583">
        <w:rPr>
          <w:i/>
        </w:rPr>
        <w:t>week</w:t>
      </w:r>
      <w:proofErr w:type="spellEnd"/>
      <w:r>
        <w:t xml:space="preserve"> se generó utilizando una distribución aleatoria uniforme, comenzando desde la semana inmediatamente posterior a la última semana en el conjunto de datos original. Este enfoque simuló semanas futuras, permitiendo el análisis de tendencias más allá del marco temporal del conjunto de datos original.</w:t>
      </w:r>
    </w:p>
    <w:p w14:paraId="755A92C6" w14:textId="77777777" w:rsidR="00970712" w:rsidRDefault="00970712" w:rsidP="00062E83">
      <w:pPr>
        <w:pStyle w:val="Prrafodelista"/>
        <w:numPr>
          <w:ilvl w:val="0"/>
          <w:numId w:val="12"/>
        </w:numPr>
        <w:spacing w:before="240" w:after="240"/>
        <w:jc w:val="left"/>
      </w:pPr>
      <w:r>
        <w:t xml:space="preserve">Generación de Variables Numéricas. Las variables numéricas </w:t>
      </w:r>
      <w:proofErr w:type="spellStart"/>
      <w:r w:rsidRPr="00DE3583">
        <w:rPr>
          <w:i/>
        </w:rPr>
        <w:t>move</w:t>
      </w:r>
      <w:proofErr w:type="spellEnd"/>
      <w:r w:rsidRPr="00DE3583">
        <w:rPr>
          <w:i/>
        </w:rPr>
        <w:t xml:space="preserve">, </w:t>
      </w:r>
      <w:proofErr w:type="spellStart"/>
      <w:r w:rsidRPr="00DE3583">
        <w:rPr>
          <w:i/>
        </w:rPr>
        <w:t>price</w:t>
      </w:r>
      <w:proofErr w:type="spellEnd"/>
      <w:r w:rsidRPr="00DE3583">
        <w:rPr>
          <w:i/>
        </w:rPr>
        <w:t xml:space="preserve">, </w:t>
      </w:r>
      <w:proofErr w:type="spellStart"/>
      <w:r w:rsidRPr="00DE3583">
        <w:rPr>
          <w:i/>
        </w:rPr>
        <w:t>qty</w:t>
      </w:r>
      <w:proofErr w:type="spellEnd"/>
      <w:r w:rsidRPr="00DE3583">
        <w:rPr>
          <w:i/>
        </w:rPr>
        <w:t xml:space="preserve"> y </w:t>
      </w:r>
      <w:proofErr w:type="spellStart"/>
      <w:r w:rsidRPr="00DE3583">
        <w:rPr>
          <w:i/>
        </w:rPr>
        <w:t>profit</w:t>
      </w:r>
      <w:proofErr w:type="spellEnd"/>
      <w:r>
        <w:t xml:space="preserve"> se generaron condicionalmente en función de la variable sale y, en algunos casos, la variable </w:t>
      </w:r>
      <w:proofErr w:type="spellStart"/>
      <w:r>
        <w:t>week</w:t>
      </w:r>
      <w:proofErr w:type="spellEnd"/>
      <w:r>
        <w:t>. Esta generación condicional tenía como objetivo capturar las relaciones entre las actividades promocionales y estas métricas clave.</w:t>
      </w:r>
    </w:p>
    <w:p w14:paraId="2EBDBA41" w14:textId="77777777" w:rsidR="00970712" w:rsidRDefault="00970712" w:rsidP="00062E83">
      <w:pPr>
        <w:pStyle w:val="Prrafodelista"/>
        <w:numPr>
          <w:ilvl w:val="0"/>
          <w:numId w:val="12"/>
        </w:numPr>
        <w:spacing w:before="240" w:after="240"/>
        <w:jc w:val="left"/>
      </w:pPr>
      <w:r>
        <w:t xml:space="preserve">Se emplearon distribuciones de probabilidad específicas (p. ej., gamma, log-normal, normal) para simular la variabilidad y las características de distribución de estas </w:t>
      </w:r>
      <w:r>
        <w:lastRenderedPageBreak/>
        <w:t>variables. Los parámetros de estas distribuciones a veces se ajustaron para reflejar posibles tendencias temporales.</w:t>
      </w:r>
    </w:p>
    <w:p w14:paraId="3F9F2110" w14:textId="77777777" w:rsidR="00970712" w:rsidRDefault="00970712" w:rsidP="00062E83">
      <w:pPr>
        <w:pStyle w:val="Prrafodelista"/>
        <w:numPr>
          <w:ilvl w:val="0"/>
          <w:numId w:val="12"/>
        </w:numPr>
        <w:spacing w:before="240" w:after="240"/>
        <w:jc w:val="left"/>
      </w:pPr>
      <w:r>
        <w:t>Concatenación de Conjuntos de Datos. El conjunto de datos sintético (</w:t>
      </w:r>
      <w:proofErr w:type="spellStart"/>
      <w:r w:rsidRPr="00DE3583">
        <w:rPr>
          <w:i/>
        </w:rPr>
        <w:t>synthetic_data</w:t>
      </w:r>
      <w:proofErr w:type="spellEnd"/>
      <w:r>
        <w:t>) se concatenó con el conjunto de datos original (</w:t>
      </w:r>
      <w:proofErr w:type="spellStart"/>
      <w:r w:rsidRPr="00DE3583">
        <w:rPr>
          <w:i/>
        </w:rPr>
        <w:t>df_move_cleaned</w:t>
      </w:r>
      <w:proofErr w:type="spellEnd"/>
      <w:r>
        <w:t>) para crear un conjunto de datos combinado (</w:t>
      </w:r>
      <w:proofErr w:type="spellStart"/>
      <w:r w:rsidRPr="00DE3583">
        <w:rPr>
          <w:i/>
        </w:rPr>
        <w:t>combined_data</w:t>
      </w:r>
      <w:proofErr w:type="spellEnd"/>
      <w:r>
        <w:t>). Este conjunto de datos combinado se utilizó para análisis posteriores.</w:t>
      </w:r>
    </w:p>
    <w:p w14:paraId="320DB450" w14:textId="04887DB8" w:rsidR="005F2F85" w:rsidRDefault="00897101" w:rsidP="00062E83">
      <w:pPr>
        <w:pStyle w:val="Prrafodelista"/>
        <w:numPr>
          <w:ilvl w:val="0"/>
          <w:numId w:val="12"/>
        </w:numPr>
        <w:spacing w:before="240" w:after="240"/>
        <w:jc w:val="left"/>
      </w:pPr>
      <w:r>
        <w:t xml:space="preserve">En los pasos anteriores también se realizó la limpieza de los datos: eliminación o reemplazo de datos </w:t>
      </w:r>
      <w:proofErr w:type="spellStart"/>
      <w:r w:rsidRPr="00897101">
        <w:rPr>
          <w:i/>
          <w:iCs/>
        </w:rPr>
        <w:t>null</w:t>
      </w:r>
      <w:proofErr w:type="spellEnd"/>
      <w:r w:rsidRPr="00897101">
        <w:rPr>
          <w:i/>
          <w:iCs/>
        </w:rPr>
        <w:t xml:space="preserve">, </w:t>
      </w:r>
      <w:proofErr w:type="spellStart"/>
      <w:r w:rsidRPr="00897101">
        <w:rPr>
          <w:i/>
          <w:iCs/>
        </w:rPr>
        <w:t>nan</w:t>
      </w:r>
      <w:proofErr w:type="spellEnd"/>
      <w:r>
        <w:rPr>
          <w:i/>
          <w:iCs/>
        </w:rPr>
        <w:t xml:space="preserve"> </w:t>
      </w:r>
      <w:r w:rsidR="00462995">
        <w:t>y</w:t>
      </w:r>
      <w:r>
        <w:t xml:space="preserve"> 0</w:t>
      </w:r>
      <w:r w:rsidR="00462995">
        <w:t xml:space="preserve">. </w:t>
      </w:r>
    </w:p>
    <w:p w14:paraId="0C353013" w14:textId="7C10194F" w:rsidR="005F2F85" w:rsidRDefault="005F2F85" w:rsidP="00062E83">
      <w:pPr>
        <w:pStyle w:val="Prrafodelista"/>
        <w:numPr>
          <w:ilvl w:val="0"/>
          <w:numId w:val="12"/>
        </w:numPr>
        <w:spacing w:before="240" w:after="240"/>
        <w:jc w:val="left"/>
      </w:pPr>
      <w:r>
        <w:t xml:space="preserve">Tratamiento de </w:t>
      </w:r>
      <w:proofErr w:type="spellStart"/>
      <w:r>
        <w:t>outliers</w:t>
      </w:r>
      <w:proofErr w:type="spellEnd"/>
      <w:r>
        <w:t xml:space="preserve"> también fue necesario antes de definir las distribuciones y hacer los análisis descriptivos de las variables numéricas </w:t>
      </w:r>
      <w:r w:rsidR="00C45ED9">
        <w:t>y crear sus datos sintéticos.</w:t>
      </w:r>
    </w:p>
    <w:p w14:paraId="12ABDA36" w14:textId="77777777" w:rsidR="000D09F6" w:rsidRDefault="000D09F6">
      <w:pPr>
        <w:pBdr>
          <w:top w:val="nil"/>
          <w:left w:val="nil"/>
          <w:bottom w:val="nil"/>
          <w:right w:val="nil"/>
          <w:between w:val="nil"/>
        </w:pBdr>
        <w:ind w:firstLine="709"/>
        <w:rPr>
          <w:color w:val="000000"/>
        </w:rPr>
      </w:pPr>
    </w:p>
    <w:p w14:paraId="12ABDA37" w14:textId="77777777" w:rsidR="000D09F6" w:rsidRDefault="00855EB3">
      <w:pPr>
        <w:pStyle w:val="Ttulo2"/>
        <w:numPr>
          <w:ilvl w:val="1"/>
          <w:numId w:val="10"/>
        </w:numPr>
      </w:pPr>
      <w:r>
        <w:t xml:space="preserve"> </w:t>
      </w:r>
      <w:bookmarkStart w:id="34" w:name="_Toc198850546"/>
      <w:r>
        <w:t>Analítica descriptiva</w:t>
      </w:r>
      <w:bookmarkEnd w:id="34"/>
    </w:p>
    <w:p w14:paraId="0EEF76C8" w14:textId="2FCA68F3" w:rsidR="00573065" w:rsidRDefault="00485014" w:rsidP="00062E83">
      <w:pPr>
        <w:jc w:val="left"/>
      </w:pPr>
      <w:r w:rsidRPr="00F13369">
        <w:t>El conjunto de datos se sometió a varios pasos de preprocesamiento para garantizar su idoneidad para el análisis. Estos pasos incluyeron la limpieza de datos, el manejo de valores faltantes y la síntesis de datos.</w:t>
      </w:r>
      <w:r w:rsidR="00BD62F6">
        <w:t xml:space="preserve"> Los datos originales tenían las siguientes características:</w:t>
      </w:r>
    </w:p>
    <w:p w14:paraId="6D55ADF3" w14:textId="77777777" w:rsidR="00062E83" w:rsidRDefault="00062E83" w:rsidP="00485014"/>
    <w:tbl>
      <w:tblPr>
        <w:tblW w:w="6000" w:type="dxa"/>
        <w:tblCellMar>
          <w:left w:w="70" w:type="dxa"/>
          <w:right w:w="70" w:type="dxa"/>
        </w:tblCellMar>
        <w:tblLook w:val="04A0" w:firstRow="1" w:lastRow="0" w:firstColumn="1" w:lastColumn="0" w:noHBand="0" w:noVBand="1"/>
      </w:tblPr>
      <w:tblGrid>
        <w:gridCol w:w="1200"/>
        <w:gridCol w:w="1200"/>
        <w:gridCol w:w="1200"/>
        <w:gridCol w:w="1200"/>
        <w:gridCol w:w="1200"/>
      </w:tblGrid>
      <w:tr w:rsidR="00BD62F6" w:rsidRPr="00BD62F6" w14:paraId="0D71C3C0" w14:textId="77777777" w:rsidTr="00BD62F6">
        <w:trPr>
          <w:trHeight w:val="29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05E53" w14:textId="77777777" w:rsidR="00BD62F6" w:rsidRPr="00BD62F6" w:rsidRDefault="00BD62F6" w:rsidP="00BD62F6">
            <w:pPr>
              <w:spacing w:line="240" w:lineRule="auto"/>
              <w:jc w:val="left"/>
              <w:rPr>
                <w:rFonts w:ascii="Calibri" w:hAnsi="Calibri" w:cs="Calibri"/>
                <w:b/>
                <w:bCs/>
                <w:color w:val="000000"/>
                <w:sz w:val="22"/>
                <w:szCs w:val="22"/>
              </w:rPr>
            </w:pPr>
            <w:r w:rsidRPr="00BD62F6">
              <w:rPr>
                <w:rFonts w:ascii="Calibri" w:hAnsi="Calibri" w:cs="Calibri"/>
                <w:b/>
                <w:bCs/>
                <w:color w:val="000000"/>
                <w:sz w:val="22"/>
                <w:szCs w:val="22"/>
              </w:rPr>
              <w:t>Estadística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18F49DA" w14:textId="77777777" w:rsidR="00BD62F6" w:rsidRPr="00BD62F6" w:rsidRDefault="00BD62F6" w:rsidP="00BD62F6">
            <w:pPr>
              <w:spacing w:line="240" w:lineRule="auto"/>
              <w:jc w:val="left"/>
              <w:rPr>
                <w:rFonts w:ascii="Calibri" w:hAnsi="Calibri" w:cs="Calibri"/>
                <w:b/>
                <w:bCs/>
                <w:color w:val="000000"/>
                <w:sz w:val="22"/>
                <w:szCs w:val="22"/>
              </w:rPr>
            </w:pPr>
            <w:proofErr w:type="spellStart"/>
            <w:r w:rsidRPr="00BD62F6">
              <w:rPr>
                <w:rFonts w:ascii="Calibri" w:hAnsi="Calibri" w:cs="Calibri"/>
                <w:b/>
                <w:bCs/>
                <w:color w:val="000000"/>
                <w:sz w:val="22"/>
                <w:szCs w:val="22"/>
              </w:rPr>
              <w:t>move</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11116C7" w14:textId="77777777" w:rsidR="00BD62F6" w:rsidRPr="00BD62F6" w:rsidRDefault="00BD62F6" w:rsidP="00BD62F6">
            <w:pPr>
              <w:spacing w:line="240" w:lineRule="auto"/>
              <w:jc w:val="left"/>
              <w:rPr>
                <w:rFonts w:ascii="Calibri" w:hAnsi="Calibri" w:cs="Calibri"/>
                <w:b/>
                <w:bCs/>
                <w:color w:val="000000"/>
                <w:sz w:val="22"/>
                <w:szCs w:val="22"/>
              </w:rPr>
            </w:pPr>
            <w:proofErr w:type="spellStart"/>
            <w:r w:rsidRPr="00BD62F6">
              <w:rPr>
                <w:rFonts w:ascii="Calibri" w:hAnsi="Calibri" w:cs="Calibri"/>
                <w:b/>
                <w:bCs/>
                <w:color w:val="000000"/>
                <w:sz w:val="22"/>
                <w:szCs w:val="22"/>
              </w:rPr>
              <w:t>price</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7A376F6" w14:textId="77777777" w:rsidR="00BD62F6" w:rsidRPr="00BD62F6" w:rsidRDefault="00BD62F6" w:rsidP="00BD62F6">
            <w:pPr>
              <w:spacing w:line="240" w:lineRule="auto"/>
              <w:jc w:val="left"/>
              <w:rPr>
                <w:rFonts w:ascii="Calibri" w:hAnsi="Calibri" w:cs="Calibri"/>
                <w:b/>
                <w:bCs/>
                <w:color w:val="000000"/>
                <w:sz w:val="22"/>
                <w:szCs w:val="22"/>
              </w:rPr>
            </w:pPr>
            <w:proofErr w:type="spellStart"/>
            <w:r w:rsidRPr="00BD62F6">
              <w:rPr>
                <w:rFonts w:ascii="Calibri" w:hAnsi="Calibri" w:cs="Calibri"/>
                <w:b/>
                <w:bCs/>
                <w:color w:val="000000"/>
                <w:sz w:val="22"/>
                <w:szCs w:val="22"/>
              </w:rPr>
              <w:t>qty</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517645B" w14:textId="77777777" w:rsidR="00BD62F6" w:rsidRPr="00BD62F6" w:rsidRDefault="00BD62F6" w:rsidP="00BD62F6">
            <w:pPr>
              <w:spacing w:line="240" w:lineRule="auto"/>
              <w:jc w:val="left"/>
              <w:rPr>
                <w:rFonts w:ascii="Calibri" w:hAnsi="Calibri" w:cs="Calibri"/>
                <w:b/>
                <w:bCs/>
                <w:color w:val="000000"/>
                <w:sz w:val="22"/>
                <w:szCs w:val="22"/>
              </w:rPr>
            </w:pPr>
            <w:proofErr w:type="spellStart"/>
            <w:r w:rsidRPr="00BD62F6">
              <w:rPr>
                <w:rFonts w:ascii="Calibri" w:hAnsi="Calibri" w:cs="Calibri"/>
                <w:b/>
                <w:bCs/>
                <w:color w:val="000000"/>
                <w:sz w:val="22"/>
                <w:szCs w:val="22"/>
              </w:rPr>
              <w:t>profit</w:t>
            </w:r>
            <w:proofErr w:type="spellEnd"/>
          </w:p>
        </w:tc>
      </w:tr>
      <w:tr w:rsidR="00BD62F6" w:rsidRPr="00BD62F6" w14:paraId="22CC4B72" w14:textId="77777777" w:rsidTr="00BD62F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6F5FEC" w14:textId="77777777" w:rsidR="00BD62F6" w:rsidRPr="00BD62F6" w:rsidRDefault="00BD62F6" w:rsidP="00BD62F6">
            <w:pPr>
              <w:spacing w:line="240" w:lineRule="auto"/>
              <w:jc w:val="left"/>
              <w:rPr>
                <w:rFonts w:ascii="Calibri" w:hAnsi="Calibri" w:cs="Calibri"/>
                <w:color w:val="000000"/>
                <w:sz w:val="22"/>
                <w:szCs w:val="22"/>
              </w:rPr>
            </w:pPr>
            <w:proofErr w:type="spellStart"/>
            <w:r w:rsidRPr="00BD62F6">
              <w:rPr>
                <w:rFonts w:ascii="Calibri" w:hAnsi="Calibri" w:cs="Calibri"/>
                <w:color w:val="000000"/>
                <w:sz w:val="22"/>
                <w:szCs w:val="22"/>
              </w:rPr>
              <w:t>count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BBFC7A6"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11599016</w:t>
            </w:r>
          </w:p>
        </w:tc>
        <w:tc>
          <w:tcPr>
            <w:tcW w:w="1200" w:type="dxa"/>
            <w:tcBorders>
              <w:top w:val="nil"/>
              <w:left w:val="nil"/>
              <w:bottom w:val="single" w:sz="4" w:space="0" w:color="auto"/>
              <w:right w:val="single" w:sz="4" w:space="0" w:color="auto"/>
            </w:tcBorders>
            <w:shd w:val="clear" w:color="auto" w:fill="auto"/>
            <w:noWrap/>
            <w:vAlign w:val="bottom"/>
            <w:hideMark/>
          </w:tcPr>
          <w:p w14:paraId="775B0477"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11599016</w:t>
            </w:r>
          </w:p>
        </w:tc>
        <w:tc>
          <w:tcPr>
            <w:tcW w:w="1200" w:type="dxa"/>
            <w:tcBorders>
              <w:top w:val="nil"/>
              <w:left w:val="nil"/>
              <w:bottom w:val="single" w:sz="4" w:space="0" w:color="auto"/>
              <w:right w:val="single" w:sz="4" w:space="0" w:color="auto"/>
            </w:tcBorders>
            <w:shd w:val="clear" w:color="auto" w:fill="auto"/>
            <w:noWrap/>
            <w:vAlign w:val="bottom"/>
            <w:hideMark/>
          </w:tcPr>
          <w:p w14:paraId="79C74F46"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11599016</w:t>
            </w:r>
          </w:p>
        </w:tc>
        <w:tc>
          <w:tcPr>
            <w:tcW w:w="1200" w:type="dxa"/>
            <w:tcBorders>
              <w:top w:val="nil"/>
              <w:left w:val="nil"/>
              <w:bottom w:val="single" w:sz="4" w:space="0" w:color="auto"/>
              <w:right w:val="single" w:sz="4" w:space="0" w:color="auto"/>
            </w:tcBorders>
            <w:shd w:val="clear" w:color="auto" w:fill="auto"/>
            <w:noWrap/>
            <w:vAlign w:val="bottom"/>
            <w:hideMark/>
          </w:tcPr>
          <w:p w14:paraId="6E392EFB"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11599016</w:t>
            </w:r>
          </w:p>
        </w:tc>
      </w:tr>
      <w:tr w:rsidR="00BD62F6" w:rsidRPr="00BD62F6" w14:paraId="0C0BB957" w14:textId="77777777" w:rsidTr="00BD62F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771C6C" w14:textId="77777777" w:rsidR="00BD62F6" w:rsidRPr="00BD62F6" w:rsidRDefault="00BD62F6" w:rsidP="00BD62F6">
            <w:pPr>
              <w:spacing w:line="240" w:lineRule="auto"/>
              <w:jc w:val="left"/>
              <w:rPr>
                <w:rFonts w:ascii="Calibri" w:hAnsi="Calibri" w:cs="Calibri"/>
                <w:color w:val="000000"/>
                <w:sz w:val="22"/>
                <w:szCs w:val="22"/>
              </w:rPr>
            </w:pPr>
            <w:r w:rsidRPr="00BD62F6">
              <w:rPr>
                <w:rFonts w:ascii="Calibri" w:hAnsi="Calibri" w:cs="Calibri"/>
                <w:color w:val="000000"/>
                <w:sz w:val="22"/>
                <w:szCs w:val="22"/>
              </w:rPr>
              <w:t>mean</w:t>
            </w:r>
          </w:p>
        </w:tc>
        <w:tc>
          <w:tcPr>
            <w:tcW w:w="1200" w:type="dxa"/>
            <w:tcBorders>
              <w:top w:val="nil"/>
              <w:left w:val="nil"/>
              <w:bottom w:val="single" w:sz="4" w:space="0" w:color="auto"/>
              <w:right w:val="single" w:sz="4" w:space="0" w:color="auto"/>
            </w:tcBorders>
            <w:shd w:val="clear" w:color="auto" w:fill="auto"/>
            <w:noWrap/>
            <w:vAlign w:val="bottom"/>
            <w:hideMark/>
          </w:tcPr>
          <w:p w14:paraId="7E8A2410"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75.57</w:t>
            </w:r>
          </w:p>
        </w:tc>
        <w:tc>
          <w:tcPr>
            <w:tcW w:w="1200" w:type="dxa"/>
            <w:tcBorders>
              <w:top w:val="nil"/>
              <w:left w:val="nil"/>
              <w:bottom w:val="single" w:sz="4" w:space="0" w:color="auto"/>
              <w:right w:val="single" w:sz="4" w:space="0" w:color="auto"/>
            </w:tcBorders>
            <w:shd w:val="clear" w:color="auto" w:fill="auto"/>
            <w:noWrap/>
            <w:vAlign w:val="bottom"/>
            <w:hideMark/>
          </w:tcPr>
          <w:p w14:paraId="149668EF"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2.10</w:t>
            </w:r>
          </w:p>
        </w:tc>
        <w:tc>
          <w:tcPr>
            <w:tcW w:w="1200" w:type="dxa"/>
            <w:tcBorders>
              <w:top w:val="nil"/>
              <w:left w:val="nil"/>
              <w:bottom w:val="single" w:sz="4" w:space="0" w:color="auto"/>
              <w:right w:val="single" w:sz="4" w:space="0" w:color="auto"/>
            </w:tcBorders>
            <w:shd w:val="clear" w:color="auto" w:fill="auto"/>
            <w:noWrap/>
            <w:vAlign w:val="bottom"/>
            <w:hideMark/>
          </w:tcPr>
          <w:p w14:paraId="69445AAF"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1.03</w:t>
            </w:r>
          </w:p>
        </w:tc>
        <w:tc>
          <w:tcPr>
            <w:tcW w:w="1200" w:type="dxa"/>
            <w:tcBorders>
              <w:top w:val="nil"/>
              <w:left w:val="nil"/>
              <w:bottom w:val="single" w:sz="4" w:space="0" w:color="auto"/>
              <w:right w:val="single" w:sz="4" w:space="0" w:color="auto"/>
            </w:tcBorders>
            <w:shd w:val="clear" w:color="auto" w:fill="auto"/>
            <w:noWrap/>
            <w:vAlign w:val="bottom"/>
            <w:hideMark/>
          </w:tcPr>
          <w:p w14:paraId="7E57DECF"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16.64</w:t>
            </w:r>
          </w:p>
        </w:tc>
      </w:tr>
      <w:tr w:rsidR="00BD62F6" w:rsidRPr="00BD62F6" w14:paraId="187DBED5" w14:textId="77777777" w:rsidTr="00BD62F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2081C" w14:textId="77777777" w:rsidR="00BD62F6" w:rsidRPr="00BD62F6" w:rsidRDefault="00BD62F6" w:rsidP="00BD62F6">
            <w:pPr>
              <w:spacing w:line="240" w:lineRule="auto"/>
              <w:jc w:val="left"/>
              <w:rPr>
                <w:rFonts w:ascii="Calibri" w:hAnsi="Calibri" w:cs="Calibri"/>
                <w:color w:val="000000"/>
                <w:sz w:val="22"/>
                <w:szCs w:val="22"/>
              </w:rPr>
            </w:pPr>
            <w:proofErr w:type="spellStart"/>
            <w:r w:rsidRPr="00BD62F6">
              <w:rPr>
                <w:rFonts w:ascii="Calibri" w:hAnsi="Calibri" w:cs="Calibri"/>
                <w:color w:val="000000"/>
                <w:sz w:val="22"/>
                <w:szCs w:val="22"/>
              </w:rPr>
              <w:t>std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C8DFB47"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294.02</w:t>
            </w:r>
          </w:p>
        </w:tc>
        <w:tc>
          <w:tcPr>
            <w:tcW w:w="1200" w:type="dxa"/>
            <w:tcBorders>
              <w:top w:val="nil"/>
              <w:left w:val="nil"/>
              <w:bottom w:val="single" w:sz="4" w:space="0" w:color="auto"/>
              <w:right w:val="single" w:sz="4" w:space="0" w:color="auto"/>
            </w:tcBorders>
            <w:shd w:val="clear" w:color="auto" w:fill="auto"/>
            <w:noWrap/>
            <w:vAlign w:val="bottom"/>
            <w:hideMark/>
          </w:tcPr>
          <w:p w14:paraId="1DEDBC38"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1.84</w:t>
            </w:r>
          </w:p>
        </w:tc>
        <w:tc>
          <w:tcPr>
            <w:tcW w:w="1200" w:type="dxa"/>
            <w:tcBorders>
              <w:top w:val="nil"/>
              <w:left w:val="nil"/>
              <w:bottom w:val="single" w:sz="4" w:space="0" w:color="auto"/>
              <w:right w:val="single" w:sz="4" w:space="0" w:color="auto"/>
            </w:tcBorders>
            <w:shd w:val="clear" w:color="auto" w:fill="auto"/>
            <w:noWrap/>
            <w:vAlign w:val="bottom"/>
            <w:hideMark/>
          </w:tcPr>
          <w:p w14:paraId="445A79B3"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0.30</w:t>
            </w:r>
          </w:p>
        </w:tc>
        <w:tc>
          <w:tcPr>
            <w:tcW w:w="1200" w:type="dxa"/>
            <w:tcBorders>
              <w:top w:val="nil"/>
              <w:left w:val="nil"/>
              <w:bottom w:val="single" w:sz="4" w:space="0" w:color="auto"/>
              <w:right w:val="single" w:sz="4" w:space="0" w:color="auto"/>
            </w:tcBorders>
            <w:shd w:val="clear" w:color="auto" w:fill="auto"/>
            <w:noWrap/>
            <w:vAlign w:val="bottom"/>
            <w:hideMark/>
          </w:tcPr>
          <w:p w14:paraId="5DFB9B32"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11.15</w:t>
            </w:r>
          </w:p>
        </w:tc>
      </w:tr>
      <w:tr w:rsidR="00BD62F6" w:rsidRPr="00BD62F6" w14:paraId="77A1AC3D" w14:textId="77777777" w:rsidTr="00BD62F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0EB9E9" w14:textId="77777777" w:rsidR="00BD62F6" w:rsidRPr="00BD62F6" w:rsidRDefault="00BD62F6" w:rsidP="00BD62F6">
            <w:pPr>
              <w:spacing w:line="240" w:lineRule="auto"/>
              <w:jc w:val="left"/>
              <w:rPr>
                <w:rFonts w:ascii="Calibri" w:hAnsi="Calibri" w:cs="Calibri"/>
                <w:color w:val="000000"/>
                <w:sz w:val="22"/>
                <w:szCs w:val="22"/>
              </w:rPr>
            </w:pPr>
            <w:r w:rsidRPr="00BD62F6">
              <w:rPr>
                <w:rFonts w:ascii="Calibri" w:hAnsi="Calibri" w:cs="Calibri"/>
                <w:color w:val="000000"/>
                <w:sz w:val="22"/>
                <w:szCs w:val="22"/>
              </w:rPr>
              <w:t>min</w:t>
            </w:r>
          </w:p>
        </w:tc>
        <w:tc>
          <w:tcPr>
            <w:tcW w:w="1200" w:type="dxa"/>
            <w:tcBorders>
              <w:top w:val="nil"/>
              <w:left w:val="nil"/>
              <w:bottom w:val="single" w:sz="4" w:space="0" w:color="auto"/>
              <w:right w:val="single" w:sz="4" w:space="0" w:color="auto"/>
            </w:tcBorders>
            <w:shd w:val="clear" w:color="auto" w:fill="auto"/>
            <w:noWrap/>
            <w:vAlign w:val="bottom"/>
            <w:hideMark/>
          </w:tcPr>
          <w:p w14:paraId="6EFEF2E3"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1.00</w:t>
            </w:r>
          </w:p>
        </w:tc>
        <w:tc>
          <w:tcPr>
            <w:tcW w:w="1200" w:type="dxa"/>
            <w:tcBorders>
              <w:top w:val="nil"/>
              <w:left w:val="nil"/>
              <w:bottom w:val="single" w:sz="4" w:space="0" w:color="auto"/>
              <w:right w:val="single" w:sz="4" w:space="0" w:color="auto"/>
            </w:tcBorders>
            <w:shd w:val="clear" w:color="auto" w:fill="auto"/>
            <w:noWrap/>
            <w:vAlign w:val="bottom"/>
            <w:hideMark/>
          </w:tcPr>
          <w:p w14:paraId="45B8E719"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0.19</w:t>
            </w:r>
          </w:p>
        </w:tc>
        <w:tc>
          <w:tcPr>
            <w:tcW w:w="1200" w:type="dxa"/>
            <w:tcBorders>
              <w:top w:val="nil"/>
              <w:left w:val="nil"/>
              <w:bottom w:val="single" w:sz="4" w:space="0" w:color="auto"/>
              <w:right w:val="single" w:sz="4" w:space="0" w:color="auto"/>
            </w:tcBorders>
            <w:shd w:val="clear" w:color="auto" w:fill="auto"/>
            <w:noWrap/>
            <w:vAlign w:val="bottom"/>
            <w:hideMark/>
          </w:tcPr>
          <w:p w14:paraId="61869501"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1.00</w:t>
            </w:r>
          </w:p>
        </w:tc>
        <w:tc>
          <w:tcPr>
            <w:tcW w:w="1200" w:type="dxa"/>
            <w:tcBorders>
              <w:top w:val="nil"/>
              <w:left w:val="nil"/>
              <w:bottom w:val="single" w:sz="4" w:space="0" w:color="auto"/>
              <w:right w:val="single" w:sz="4" w:space="0" w:color="auto"/>
            </w:tcBorders>
            <w:shd w:val="clear" w:color="auto" w:fill="auto"/>
            <w:noWrap/>
            <w:vAlign w:val="bottom"/>
            <w:hideMark/>
          </w:tcPr>
          <w:p w14:paraId="030F28ED"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-99.88</w:t>
            </w:r>
          </w:p>
        </w:tc>
      </w:tr>
      <w:tr w:rsidR="00BD62F6" w:rsidRPr="00BD62F6" w14:paraId="603EA366" w14:textId="77777777" w:rsidTr="00BD62F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99D72" w14:textId="77777777" w:rsidR="00BD62F6" w:rsidRPr="00BD62F6" w:rsidRDefault="00BD62F6" w:rsidP="00BD62F6">
            <w:pPr>
              <w:spacing w:line="240" w:lineRule="auto"/>
              <w:jc w:val="left"/>
              <w:rPr>
                <w:rFonts w:ascii="Calibri" w:hAnsi="Calibri" w:cs="Calibri"/>
                <w:color w:val="000000"/>
                <w:sz w:val="22"/>
                <w:szCs w:val="22"/>
              </w:rPr>
            </w:pPr>
            <w:r w:rsidRPr="00BD62F6">
              <w:rPr>
                <w:rFonts w:ascii="Calibri" w:hAnsi="Calibri" w:cs="Calibri"/>
                <w:color w:val="000000"/>
                <w:sz w:val="22"/>
                <w:szCs w:val="22"/>
              </w:rPr>
              <w:t>25%</w:t>
            </w:r>
          </w:p>
        </w:tc>
        <w:tc>
          <w:tcPr>
            <w:tcW w:w="1200" w:type="dxa"/>
            <w:tcBorders>
              <w:top w:val="nil"/>
              <w:left w:val="nil"/>
              <w:bottom w:val="single" w:sz="4" w:space="0" w:color="auto"/>
              <w:right w:val="single" w:sz="4" w:space="0" w:color="auto"/>
            </w:tcBorders>
            <w:shd w:val="clear" w:color="auto" w:fill="auto"/>
            <w:noWrap/>
            <w:vAlign w:val="bottom"/>
            <w:hideMark/>
          </w:tcPr>
          <w:p w14:paraId="58F9DD94"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12.00</w:t>
            </w:r>
          </w:p>
        </w:tc>
        <w:tc>
          <w:tcPr>
            <w:tcW w:w="1200" w:type="dxa"/>
            <w:tcBorders>
              <w:top w:val="nil"/>
              <w:left w:val="nil"/>
              <w:bottom w:val="single" w:sz="4" w:space="0" w:color="auto"/>
              <w:right w:val="single" w:sz="4" w:space="0" w:color="auto"/>
            </w:tcBorders>
            <w:shd w:val="clear" w:color="auto" w:fill="auto"/>
            <w:noWrap/>
            <w:vAlign w:val="bottom"/>
            <w:hideMark/>
          </w:tcPr>
          <w:p w14:paraId="04B65554"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0.99</w:t>
            </w:r>
          </w:p>
        </w:tc>
        <w:tc>
          <w:tcPr>
            <w:tcW w:w="1200" w:type="dxa"/>
            <w:tcBorders>
              <w:top w:val="nil"/>
              <w:left w:val="nil"/>
              <w:bottom w:val="single" w:sz="4" w:space="0" w:color="auto"/>
              <w:right w:val="single" w:sz="4" w:space="0" w:color="auto"/>
            </w:tcBorders>
            <w:shd w:val="clear" w:color="auto" w:fill="auto"/>
            <w:noWrap/>
            <w:vAlign w:val="bottom"/>
            <w:hideMark/>
          </w:tcPr>
          <w:p w14:paraId="61F433D5"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1.00</w:t>
            </w:r>
          </w:p>
        </w:tc>
        <w:tc>
          <w:tcPr>
            <w:tcW w:w="1200" w:type="dxa"/>
            <w:tcBorders>
              <w:top w:val="nil"/>
              <w:left w:val="nil"/>
              <w:bottom w:val="single" w:sz="4" w:space="0" w:color="auto"/>
              <w:right w:val="single" w:sz="4" w:space="0" w:color="auto"/>
            </w:tcBorders>
            <w:shd w:val="clear" w:color="auto" w:fill="auto"/>
            <w:noWrap/>
            <w:vAlign w:val="bottom"/>
            <w:hideMark/>
          </w:tcPr>
          <w:p w14:paraId="707554AF"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9.77</w:t>
            </w:r>
          </w:p>
        </w:tc>
      </w:tr>
      <w:tr w:rsidR="00BD62F6" w:rsidRPr="00BD62F6" w14:paraId="44664D37" w14:textId="77777777" w:rsidTr="00BD62F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0F7A90" w14:textId="77777777" w:rsidR="00BD62F6" w:rsidRPr="00BD62F6" w:rsidRDefault="00BD62F6" w:rsidP="00BD62F6">
            <w:pPr>
              <w:spacing w:line="240" w:lineRule="auto"/>
              <w:jc w:val="left"/>
              <w:rPr>
                <w:rFonts w:ascii="Calibri" w:hAnsi="Calibri" w:cs="Calibri"/>
                <w:color w:val="000000"/>
                <w:sz w:val="22"/>
                <w:szCs w:val="22"/>
              </w:rPr>
            </w:pPr>
            <w:r w:rsidRPr="00BD62F6">
              <w:rPr>
                <w:rFonts w:ascii="Calibri" w:hAnsi="Calibri" w:cs="Calibri"/>
                <w:color w:val="000000"/>
                <w:sz w:val="22"/>
                <w:szCs w:val="22"/>
              </w:rPr>
              <w:t>50%</w:t>
            </w:r>
          </w:p>
        </w:tc>
        <w:tc>
          <w:tcPr>
            <w:tcW w:w="1200" w:type="dxa"/>
            <w:tcBorders>
              <w:top w:val="nil"/>
              <w:left w:val="nil"/>
              <w:bottom w:val="single" w:sz="4" w:space="0" w:color="auto"/>
              <w:right w:val="single" w:sz="4" w:space="0" w:color="auto"/>
            </w:tcBorders>
            <w:shd w:val="clear" w:color="auto" w:fill="auto"/>
            <w:noWrap/>
            <w:vAlign w:val="bottom"/>
            <w:hideMark/>
          </w:tcPr>
          <w:p w14:paraId="12DDBF7B"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28.00</w:t>
            </w:r>
          </w:p>
        </w:tc>
        <w:tc>
          <w:tcPr>
            <w:tcW w:w="1200" w:type="dxa"/>
            <w:tcBorders>
              <w:top w:val="nil"/>
              <w:left w:val="nil"/>
              <w:bottom w:val="single" w:sz="4" w:space="0" w:color="auto"/>
              <w:right w:val="single" w:sz="4" w:space="0" w:color="auto"/>
            </w:tcBorders>
            <w:shd w:val="clear" w:color="auto" w:fill="auto"/>
            <w:noWrap/>
            <w:vAlign w:val="bottom"/>
            <w:hideMark/>
          </w:tcPr>
          <w:p w14:paraId="60078B01"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1.48</w:t>
            </w:r>
          </w:p>
        </w:tc>
        <w:tc>
          <w:tcPr>
            <w:tcW w:w="1200" w:type="dxa"/>
            <w:tcBorders>
              <w:top w:val="nil"/>
              <w:left w:val="nil"/>
              <w:bottom w:val="single" w:sz="4" w:space="0" w:color="auto"/>
              <w:right w:val="single" w:sz="4" w:space="0" w:color="auto"/>
            </w:tcBorders>
            <w:shd w:val="clear" w:color="auto" w:fill="auto"/>
            <w:noWrap/>
            <w:vAlign w:val="bottom"/>
            <w:hideMark/>
          </w:tcPr>
          <w:p w14:paraId="1C6C7D7B"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1.00</w:t>
            </w:r>
          </w:p>
        </w:tc>
        <w:tc>
          <w:tcPr>
            <w:tcW w:w="1200" w:type="dxa"/>
            <w:tcBorders>
              <w:top w:val="nil"/>
              <w:left w:val="nil"/>
              <w:bottom w:val="single" w:sz="4" w:space="0" w:color="auto"/>
              <w:right w:val="single" w:sz="4" w:space="0" w:color="auto"/>
            </w:tcBorders>
            <w:shd w:val="clear" w:color="auto" w:fill="auto"/>
            <w:noWrap/>
            <w:vAlign w:val="bottom"/>
            <w:hideMark/>
          </w:tcPr>
          <w:p w14:paraId="0916A28A"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16.86</w:t>
            </w:r>
          </w:p>
        </w:tc>
      </w:tr>
      <w:tr w:rsidR="00BD62F6" w:rsidRPr="00BD62F6" w14:paraId="2E55FEC7" w14:textId="77777777" w:rsidTr="00BD62F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AD22F4" w14:textId="77777777" w:rsidR="00BD62F6" w:rsidRPr="00BD62F6" w:rsidRDefault="00BD62F6" w:rsidP="00BD62F6">
            <w:pPr>
              <w:spacing w:line="240" w:lineRule="auto"/>
              <w:jc w:val="left"/>
              <w:rPr>
                <w:rFonts w:ascii="Calibri" w:hAnsi="Calibri" w:cs="Calibri"/>
                <w:color w:val="000000"/>
                <w:sz w:val="22"/>
                <w:szCs w:val="22"/>
              </w:rPr>
            </w:pPr>
            <w:r w:rsidRPr="00BD62F6">
              <w:rPr>
                <w:rFonts w:ascii="Calibri" w:hAnsi="Calibri" w:cs="Calibri"/>
                <w:color w:val="000000"/>
                <w:sz w:val="22"/>
                <w:szCs w:val="22"/>
              </w:rPr>
              <w:t>75%</w:t>
            </w:r>
          </w:p>
        </w:tc>
        <w:tc>
          <w:tcPr>
            <w:tcW w:w="1200" w:type="dxa"/>
            <w:tcBorders>
              <w:top w:val="nil"/>
              <w:left w:val="nil"/>
              <w:bottom w:val="single" w:sz="4" w:space="0" w:color="auto"/>
              <w:right w:val="single" w:sz="4" w:space="0" w:color="auto"/>
            </w:tcBorders>
            <w:shd w:val="clear" w:color="auto" w:fill="auto"/>
            <w:noWrap/>
            <w:vAlign w:val="bottom"/>
            <w:hideMark/>
          </w:tcPr>
          <w:p w14:paraId="4422BAAA"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63.00</w:t>
            </w:r>
          </w:p>
        </w:tc>
        <w:tc>
          <w:tcPr>
            <w:tcW w:w="1200" w:type="dxa"/>
            <w:tcBorders>
              <w:top w:val="nil"/>
              <w:left w:val="nil"/>
              <w:bottom w:val="single" w:sz="4" w:space="0" w:color="auto"/>
              <w:right w:val="single" w:sz="4" w:space="0" w:color="auto"/>
            </w:tcBorders>
            <w:shd w:val="clear" w:color="auto" w:fill="auto"/>
            <w:noWrap/>
            <w:vAlign w:val="bottom"/>
            <w:hideMark/>
          </w:tcPr>
          <w:p w14:paraId="035FE54D"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2.59</w:t>
            </w:r>
          </w:p>
        </w:tc>
        <w:tc>
          <w:tcPr>
            <w:tcW w:w="1200" w:type="dxa"/>
            <w:tcBorders>
              <w:top w:val="nil"/>
              <w:left w:val="nil"/>
              <w:bottom w:val="single" w:sz="4" w:space="0" w:color="auto"/>
              <w:right w:val="single" w:sz="4" w:space="0" w:color="auto"/>
            </w:tcBorders>
            <w:shd w:val="clear" w:color="auto" w:fill="auto"/>
            <w:noWrap/>
            <w:vAlign w:val="bottom"/>
            <w:hideMark/>
          </w:tcPr>
          <w:p w14:paraId="10EC70C6"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1.00</w:t>
            </w:r>
          </w:p>
        </w:tc>
        <w:tc>
          <w:tcPr>
            <w:tcW w:w="1200" w:type="dxa"/>
            <w:tcBorders>
              <w:top w:val="nil"/>
              <w:left w:val="nil"/>
              <w:bottom w:val="single" w:sz="4" w:space="0" w:color="auto"/>
              <w:right w:val="single" w:sz="4" w:space="0" w:color="auto"/>
            </w:tcBorders>
            <w:shd w:val="clear" w:color="auto" w:fill="auto"/>
            <w:noWrap/>
            <w:vAlign w:val="bottom"/>
            <w:hideMark/>
          </w:tcPr>
          <w:p w14:paraId="59AF1F70"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22.49</w:t>
            </w:r>
          </w:p>
        </w:tc>
      </w:tr>
      <w:tr w:rsidR="00BD62F6" w:rsidRPr="00BD62F6" w14:paraId="5628167B" w14:textId="77777777" w:rsidTr="00BD62F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1BF222" w14:textId="77777777" w:rsidR="00BD62F6" w:rsidRPr="00BD62F6" w:rsidRDefault="00BD62F6" w:rsidP="00BD62F6">
            <w:pPr>
              <w:spacing w:line="240" w:lineRule="auto"/>
              <w:jc w:val="left"/>
              <w:rPr>
                <w:rFonts w:ascii="Calibri" w:hAnsi="Calibri" w:cs="Calibri"/>
                <w:color w:val="000000"/>
                <w:sz w:val="22"/>
                <w:szCs w:val="22"/>
              </w:rPr>
            </w:pPr>
            <w:proofErr w:type="spellStart"/>
            <w:r w:rsidRPr="00BD62F6">
              <w:rPr>
                <w:rFonts w:ascii="Calibri" w:hAnsi="Calibri" w:cs="Calibri"/>
                <w:color w:val="000000"/>
                <w:sz w:val="22"/>
                <w:szCs w:val="22"/>
              </w:rPr>
              <w:t>max</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F24D406"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69394.00</w:t>
            </w:r>
          </w:p>
        </w:tc>
        <w:tc>
          <w:tcPr>
            <w:tcW w:w="1200" w:type="dxa"/>
            <w:tcBorders>
              <w:top w:val="nil"/>
              <w:left w:val="nil"/>
              <w:bottom w:val="single" w:sz="4" w:space="0" w:color="auto"/>
              <w:right w:val="single" w:sz="4" w:space="0" w:color="auto"/>
            </w:tcBorders>
            <w:shd w:val="clear" w:color="auto" w:fill="auto"/>
            <w:noWrap/>
            <w:vAlign w:val="bottom"/>
            <w:hideMark/>
          </w:tcPr>
          <w:p w14:paraId="32E6C392"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838.16</w:t>
            </w:r>
          </w:p>
        </w:tc>
        <w:tc>
          <w:tcPr>
            <w:tcW w:w="1200" w:type="dxa"/>
            <w:tcBorders>
              <w:top w:val="nil"/>
              <w:left w:val="nil"/>
              <w:bottom w:val="single" w:sz="4" w:space="0" w:color="auto"/>
              <w:right w:val="single" w:sz="4" w:space="0" w:color="auto"/>
            </w:tcBorders>
            <w:shd w:val="clear" w:color="auto" w:fill="auto"/>
            <w:noWrap/>
            <w:vAlign w:val="bottom"/>
            <w:hideMark/>
          </w:tcPr>
          <w:p w14:paraId="59E98643" w14:textId="77777777" w:rsidR="00BD62F6" w:rsidRPr="00BD62F6" w:rsidRDefault="00BD62F6" w:rsidP="00BD62F6">
            <w:pPr>
              <w:spacing w:line="240" w:lineRule="auto"/>
              <w:jc w:val="center"/>
              <w:rPr>
                <w:rFonts w:ascii="Calibri" w:hAnsi="Calibri" w:cs="Calibri"/>
                <w:color w:val="000000"/>
                <w:sz w:val="22"/>
                <w:szCs w:val="22"/>
              </w:rPr>
            </w:pPr>
            <w:r w:rsidRPr="00BD62F6">
              <w:rPr>
                <w:rFonts w:ascii="Calibri" w:hAnsi="Calibri" w:cs="Calibri"/>
                <w:color w:val="000000"/>
                <w:sz w:val="22"/>
                <w:szCs w:val="22"/>
              </w:rPr>
              <w:t>7.00</w:t>
            </w:r>
          </w:p>
        </w:tc>
        <w:tc>
          <w:tcPr>
            <w:tcW w:w="1200" w:type="dxa"/>
            <w:tcBorders>
              <w:top w:val="nil"/>
              <w:left w:val="nil"/>
              <w:bottom w:val="single" w:sz="4" w:space="0" w:color="auto"/>
              <w:right w:val="single" w:sz="4" w:space="0" w:color="auto"/>
            </w:tcBorders>
            <w:shd w:val="clear" w:color="auto" w:fill="auto"/>
            <w:noWrap/>
            <w:vAlign w:val="bottom"/>
            <w:hideMark/>
          </w:tcPr>
          <w:p w14:paraId="6ED0AA74" w14:textId="77777777" w:rsidR="00BD62F6" w:rsidRPr="00BD62F6" w:rsidRDefault="00BD62F6" w:rsidP="00062E83">
            <w:pPr>
              <w:keepNext/>
              <w:spacing w:line="240" w:lineRule="auto"/>
              <w:jc w:val="center"/>
              <w:rPr>
                <w:rFonts w:ascii="Calibri" w:hAnsi="Calibri" w:cs="Calibri"/>
                <w:color w:val="000000"/>
                <w:sz w:val="22"/>
                <w:szCs w:val="22"/>
              </w:rPr>
            </w:pPr>
            <w:r w:rsidRPr="00BD62F6">
              <w:rPr>
                <w:rFonts w:ascii="Calibri" w:hAnsi="Calibri" w:cs="Calibri"/>
                <w:color w:val="000000"/>
                <w:sz w:val="22"/>
                <w:szCs w:val="22"/>
              </w:rPr>
              <w:t>99.94</w:t>
            </w:r>
          </w:p>
        </w:tc>
      </w:tr>
    </w:tbl>
    <w:p w14:paraId="7BB5B01B" w14:textId="0BAC0DE2" w:rsidR="00BD62F6" w:rsidRDefault="00062E83" w:rsidP="00062E83">
      <w:pPr>
        <w:pStyle w:val="Descripcin"/>
      </w:pPr>
      <w:bookmarkStart w:id="35" w:name="_Toc198847987"/>
      <w:r>
        <w:t xml:space="preserve">Tabla </w:t>
      </w:r>
      <w:r w:rsidR="00855EB3">
        <w:fldChar w:fldCharType="begin"/>
      </w:r>
      <w:r w:rsidR="00855EB3">
        <w:instrText xml:space="preserve"> SEQ Tabla \* ARABIC </w:instrText>
      </w:r>
      <w:r w:rsidR="00855EB3">
        <w:fldChar w:fldCharType="separate"/>
      </w:r>
      <w:r>
        <w:rPr>
          <w:noProof/>
        </w:rPr>
        <w:t>2</w:t>
      </w:r>
      <w:r w:rsidR="00855EB3">
        <w:rPr>
          <w:noProof/>
        </w:rPr>
        <w:fldChar w:fldCharType="end"/>
      </w:r>
      <w:r>
        <w:t xml:space="preserve">  - Estadísticas descriptivas del </w:t>
      </w:r>
      <w:proofErr w:type="spellStart"/>
      <w:r>
        <w:t>dataset</w:t>
      </w:r>
      <w:proofErr w:type="spellEnd"/>
      <w:r>
        <w:t xml:space="preserve"> original, eliminando los 0 de variables </w:t>
      </w:r>
      <w:proofErr w:type="spellStart"/>
      <w:r>
        <w:t>move</w:t>
      </w:r>
      <w:proofErr w:type="spellEnd"/>
      <w:r>
        <w:t xml:space="preserve"> y </w:t>
      </w:r>
      <w:proofErr w:type="spellStart"/>
      <w:r>
        <w:t>price</w:t>
      </w:r>
      <w:bookmarkEnd w:id="35"/>
      <w:proofErr w:type="spellEnd"/>
    </w:p>
    <w:p w14:paraId="0D220AE4" w14:textId="77777777" w:rsidR="00BD62F6" w:rsidRDefault="00BD62F6" w:rsidP="00BD62F6">
      <w:pPr>
        <w:pStyle w:val="Prrafodelista"/>
        <w:spacing w:line="276" w:lineRule="auto"/>
        <w:ind w:left="720"/>
        <w:jc w:val="left"/>
      </w:pPr>
    </w:p>
    <w:p w14:paraId="13415156" w14:textId="3E9881BB" w:rsidR="00485014" w:rsidRDefault="00485014" w:rsidP="00062E83">
      <w:pPr>
        <w:pStyle w:val="Prrafodelista"/>
        <w:numPr>
          <w:ilvl w:val="0"/>
          <w:numId w:val="17"/>
        </w:numPr>
        <w:spacing w:line="276" w:lineRule="auto"/>
        <w:jc w:val="left"/>
      </w:pPr>
      <w:r w:rsidRPr="0044248E">
        <w:t>Limpieza de Datos. Se eliminaron las columnas irrelevantes o redundantes del conjunto de datos para agilizar el análisis y reducir la dimensionalidad. Se abordaron las inconsistencias en las variables categóricas estandarizando las representaciones. Específicamente, los valores nulos en la variable ‘</w:t>
      </w:r>
      <w:r w:rsidRPr="003011B1">
        <w:rPr>
          <w:i/>
          <w:iCs/>
        </w:rPr>
        <w:t>sale</w:t>
      </w:r>
      <w:r w:rsidRPr="0044248E">
        <w:t>’, inicialmente representados como '</w:t>
      </w:r>
      <w:proofErr w:type="spellStart"/>
      <w:r w:rsidRPr="003011B1">
        <w:rPr>
          <w:i/>
          <w:iCs/>
        </w:rPr>
        <w:t>nan</w:t>
      </w:r>
      <w:proofErr w:type="spellEnd"/>
      <w:r w:rsidRPr="0044248E">
        <w:t>' y '</w:t>
      </w:r>
      <w:proofErr w:type="spellStart"/>
      <w:r w:rsidRPr="003011B1">
        <w:rPr>
          <w:i/>
          <w:iCs/>
        </w:rPr>
        <w:t>NaN</w:t>
      </w:r>
      <w:proofErr w:type="spellEnd"/>
      <w:r w:rsidRPr="0044248E">
        <w:t>', se unificaron bajo la etiqueta "</w:t>
      </w:r>
      <w:proofErr w:type="spellStart"/>
      <w:r w:rsidRPr="0044248E">
        <w:t>no_aplica</w:t>
      </w:r>
      <w:proofErr w:type="spellEnd"/>
      <w:r w:rsidRPr="0044248E">
        <w:t>".</w:t>
      </w:r>
    </w:p>
    <w:p w14:paraId="4BDA0F42" w14:textId="77777777" w:rsidR="00485014" w:rsidRDefault="00485014" w:rsidP="00485014">
      <w:pPr>
        <w:ind w:left="360"/>
      </w:pPr>
    </w:p>
    <w:p w14:paraId="0788279A" w14:textId="2DE36197" w:rsidR="00485014" w:rsidRPr="000641AD" w:rsidRDefault="00485014" w:rsidP="00A0676B">
      <w:pPr>
        <w:pStyle w:val="Prrafodelista"/>
        <w:numPr>
          <w:ilvl w:val="0"/>
          <w:numId w:val="17"/>
        </w:numPr>
      </w:pPr>
      <w:r>
        <w:lastRenderedPageBreak/>
        <w:t>Se hizo una identificación inicial de valores extremos</w:t>
      </w:r>
      <w:r w:rsidR="00927F54">
        <w:t xml:space="preserve"> y su tratamiento</w:t>
      </w:r>
      <w:r>
        <w:t xml:space="preserve"> que permitió identificar mejor las distribuciones de las principales variables.</w:t>
      </w:r>
    </w:p>
    <w:p w14:paraId="0D640382" w14:textId="77777777" w:rsidR="00485014" w:rsidRDefault="00485014" w:rsidP="00485014">
      <w:pPr>
        <w:pStyle w:val="Prrafodelista"/>
      </w:pPr>
    </w:p>
    <w:p w14:paraId="149C6CB1" w14:textId="77777777" w:rsidR="007F297F" w:rsidRDefault="00485014" w:rsidP="007F297F">
      <w:pPr>
        <w:keepNext/>
        <w:ind w:left="360"/>
      </w:pPr>
      <w:r>
        <w:rPr>
          <w:noProof/>
        </w:rPr>
        <w:drawing>
          <wp:inline distT="0" distB="0" distL="0" distR="0" wp14:anchorId="47F7ABCF" wp14:editId="0386F726">
            <wp:extent cx="2106656" cy="1726254"/>
            <wp:effectExtent l="0" t="0" r="8255" b="7620"/>
            <wp:docPr id="1217425937" name="Imagen 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25937" name="Imagen 5" descr="Gráfico, Histo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8346" cy="1735833"/>
                    </a:xfrm>
                    <a:prstGeom prst="rect">
                      <a:avLst/>
                    </a:prstGeom>
                    <a:noFill/>
                    <a:ln>
                      <a:noFill/>
                    </a:ln>
                  </pic:spPr>
                </pic:pic>
              </a:graphicData>
            </a:graphic>
          </wp:inline>
        </w:drawing>
      </w:r>
    </w:p>
    <w:p w14:paraId="50E74D6B" w14:textId="7CA87F9A" w:rsidR="00485014" w:rsidRDefault="007F297F" w:rsidP="007F297F">
      <w:pPr>
        <w:pStyle w:val="Descripcin"/>
        <w:jc w:val="both"/>
      </w:pPr>
      <w:bookmarkStart w:id="36" w:name="_Toc198850477"/>
      <w:r>
        <w:t xml:space="preserve">Ilustración </w:t>
      </w:r>
      <w:r w:rsidR="00855EB3">
        <w:fldChar w:fldCharType="begin"/>
      </w:r>
      <w:r w:rsidR="00855EB3">
        <w:instrText xml:space="preserve"> SEQ Ilustración \* ARABIC </w:instrText>
      </w:r>
      <w:r w:rsidR="00855EB3">
        <w:fldChar w:fldCharType="separate"/>
      </w:r>
      <w:r w:rsidR="00A12A6E">
        <w:rPr>
          <w:noProof/>
        </w:rPr>
        <w:t>1</w:t>
      </w:r>
      <w:r w:rsidR="00855EB3">
        <w:rPr>
          <w:noProof/>
        </w:rPr>
        <w:fldChar w:fldCharType="end"/>
      </w:r>
      <w:r>
        <w:t xml:space="preserve">- </w:t>
      </w:r>
      <w:r w:rsidRPr="007E41C2">
        <w:t xml:space="preserve">Distribución de variable </w:t>
      </w:r>
      <w:proofErr w:type="spellStart"/>
      <w:r w:rsidRPr="007E41C2">
        <w:t>price</w:t>
      </w:r>
      <w:proofErr w:type="spellEnd"/>
      <w:r w:rsidRPr="007E41C2">
        <w:t xml:space="preserve"> antes de limpieza</w:t>
      </w:r>
      <w:bookmarkEnd w:id="36"/>
    </w:p>
    <w:p w14:paraId="55D8568D" w14:textId="77777777" w:rsidR="007F297F" w:rsidRDefault="00485014" w:rsidP="007F297F">
      <w:pPr>
        <w:keepNext/>
        <w:ind w:left="360"/>
      </w:pPr>
      <w:r>
        <w:rPr>
          <w:noProof/>
        </w:rPr>
        <w:drawing>
          <wp:inline distT="0" distB="0" distL="0" distR="0" wp14:anchorId="6BC42333" wp14:editId="5E8756C8">
            <wp:extent cx="3243341" cy="1935084"/>
            <wp:effectExtent l="0" t="0" r="0" b="8255"/>
            <wp:docPr id="1452526270" name="Imagen 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26270" name="Imagen 6" descr="Gráfico, Histograma&#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50536" cy="1939376"/>
                    </a:xfrm>
                    <a:prstGeom prst="rect">
                      <a:avLst/>
                    </a:prstGeom>
                    <a:noFill/>
                    <a:ln>
                      <a:noFill/>
                    </a:ln>
                  </pic:spPr>
                </pic:pic>
              </a:graphicData>
            </a:graphic>
          </wp:inline>
        </w:drawing>
      </w:r>
    </w:p>
    <w:p w14:paraId="7D80C5F0" w14:textId="74CBB68A" w:rsidR="00485014" w:rsidRDefault="007F297F" w:rsidP="007F297F">
      <w:pPr>
        <w:pStyle w:val="Descripcin"/>
        <w:jc w:val="both"/>
      </w:pPr>
      <w:bookmarkStart w:id="37" w:name="_Toc198850478"/>
      <w:r>
        <w:t xml:space="preserve">Ilustración </w:t>
      </w:r>
      <w:r w:rsidR="00855EB3">
        <w:fldChar w:fldCharType="begin"/>
      </w:r>
      <w:r w:rsidR="00855EB3">
        <w:instrText xml:space="preserve"> SEQ Ilustración \* ARABIC </w:instrText>
      </w:r>
      <w:r w:rsidR="00855EB3">
        <w:fldChar w:fldCharType="separate"/>
      </w:r>
      <w:r w:rsidR="0097785A">
        <w:rPr>
          <w:noProof/>
        </w:rPr>
        <w:t>2</w:t>
      </w:r>
      <w:r w:rsidR="00855EB3">
        <w:rPr>
          <w:noProof/>
        </w:rPr>
        <w:fldChar w:fldCharType="end"/>
      </w:r>
      <w:r>
        <w:t xml:space="preserve"> -</w:t>
      </w:r>
      <w:r w:rsidRPr="004F3306">
        <w:t xml:space="preserve">Distribución de variable </w:t>
      </w:r>
      <w:proofErr w:type="spellStart"/>
      <w:r w:rsidRPr="004F3306">
        <w:t>price</w:t>
      </w:r>
      <w:proofErr w:type="spellEnd"/>
      <w:r w:rsidRPr="004F3306">
        <w:t xml:space="preserve"> después de limpieza</w:t>
      </w:r>
      <w:bookmarkEnd w:id="37"/>
    </w:p>
    <w:p w14:paraId="18D5DF15" w14:textId="77777777" w:rsidR="0097785A" w:rsidRDefault="00485014" w:rsidP="0097785A">
      <w:pPr>
        <w:keepNext/>
        <w:ind w:left="360"/>
      </w:pPr>
      <w:r>
        <w:rPr>
          <w:noProof/>
        </w:rPr>
        <w:drawing>
          <wp:inline distT="0" distB="0" distL="0" distR="0" wp14:anchorId="09192F38" wp14:editId="263534C9">
            <wp:extent cx="4531585" cy="2703694"/>
            <wp:effectExtent l="0" t="0" r="2540" b="1905"/>
            <wp:docPr id="208287652"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7652" name="Imagen 7" descr="Gráfico, Histo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8161" cy="2719550"/>
                    </a:xfrm>
                    <a:prstGeom prst="rect">
                      <a:avLst/>
                    </a:prstGeom>
                    <a:noFill/>
                    <a:ln>
                      <a:noFill/>
                    </a:ln>
                  </pic:spPr>
                </pic:pic>
              </a:graphicData>
            </a:graphic>
          </wp:inline>
        </w:drawing>
      </w:r>
    </w:p>
    <w:p w14:paraId="556649BB" w14:textId="1966348B" w:rsidR="00485014" w:rsidRDefault="0097785A" w:rsidP="0097785A">
      <w:pPr>
        <w:pStyle w:val="Descripcin"/>
        <w:jc w:val="both"/>
      </w:pPr>
      <w:bookmarkStart w:id="38" w:name="_Toc198850479"/>
      <w:r>
        <w:t xml:space="preserve">Ilustración </w:t>
      </w:r>
      <w:r w:rsidR="00855EB3">
        <w:fldChar w:fldCharType="begin"/>
      </w:r>
      <w:r w:rsidR="00855EB3">
        <w:instrText xml:space="preserve"> SEQ Ilustración \* ARABIC </w:instrText>
      </w:r>
      <w:r w:rsidR="00855EB3">
        <w:fldChar w:fldCharType="separate"/>
      </w:r>
      <w:r>
        <w:rPr>
          <w:noProof/>
        </w:rPr>
        <w:t>3</w:t>
      </w:r>
      <w:r w:rsidR="00855EB3">
        <w:rPr>
          <w:noProof/>
        </w:rPr>
        <w:fldChar w:fldCharType="end"/>
      </w:r>
      <w:r>
        <w:t xml:space="preserve"> - </w:t>
      </w:r>
      <w:r w:rsidRPr="00992A6E">
        <w:t xml:space="preserve">Distribución de variable </w:t>
      </w:r>
      <w:proofErr w:type="spellStart"/>
      <w:r w:rsidRPr="00992A6E">
        <w:t>move</w:t>
      </w:r>
      <w:proofErr w:type="spellEnd"/>
      <w:r w:rsidRPr="00992A6E">
        <w:t xml:space="preserve"> (Cantidad ventas) después de limpieza</w:t>
      </w:r>
      <w:bookmarkEnd w:id="38"/>
    </w:p>
    <w:p w14:paraId="152ED0A0" w14:textId="77777777" w:rsidR="00485014" w:rsidRPr="00F13369" w:rsidRDefault="00485014" w:rsidP="00485014"/>
    <w:p w14:paraId="40065474" w14:textId="2C504372" w:rsidR="00485014" w:rsidRPr="0044248E" w:rsidRDefault="00485014" w:rsidP="00485014">
      <w:pPr>
        <w:pStyle w:val="Prrafodelista"/>
        <w:numPr>
          <w:ilvl w:val="0"/>
          <w:numId w:val="14"/>
        </w:numPr>
        <w:spacing w:line="276" w:lineRule="auto"/>
        <w:jc w:val="left"/>
      </w:pPr>
      <w:r w:rsidRPr="0044248E">
        <w:t>Manejo de Valores Faltantes</w:t>
      </w:r>
      <w:r w:rsidR="00927F54">
        <w:t>.</w:t>
      </w:r>
      <w:r w:rsidRPr="0044248E">
        <w:t xml:space="preserve"> </w:t>
      </w:r>
      <w:r w:rsidR="00927F54">
        <w:t>S</w:t>
      </w:r>
      <w:r>
        <w:t xml:space="preserve">e tuvo 2 casos: para las ventas que registraban un valor cero y precio cero se determinó eliminar estos datos y para la variable sale donde el campo era vacío se </w:t>
      </w:r>
      <w:r w:rsidRPr="0044248E">
        <w:t xml:space="preserve">trataron como una categoría separada. </w:t>
      </w:r>
    </w:p>
    <w:p w14:paraId="4DE2C72C" w14:textId="77777777" w:rsidR="00485014" w:rsidRDefault="00485014" w:rsidP="00485014">
      <w:pPr>
        <w:pStyle w:val="Prrafodelista"/>
        <w:keepNext/>
        <w:numPr>
          <w:ilvl w:val="0"/>
          <w:numId w:val="14"/>
        </w:numPr>
        <w:spacing w:line="276" w:lineRule="auto"/>
        <w:jc w:val="left"/>
      </w:pPr>
      <w:r w:rsidRPr="00477E18">
        <w:t>Síntesis de Datos. Para aumentar el conjunto de datos y abordar las limitaciones relacionadas con su alcance temporal, se generaron datos sintéticos utilizando una metodología descrita en la comprensión de los datos. Este proceso implicó el muestreo de las distribuciones de los datos originales para crear nuevos puntos de datos que preservaran las propiedades estadísticas del conjunto de datos original al tiempo que extendían su cobertura temporal.</w:t>
      </w:r>
      <w:r>
        <w:rPr>
          <w:noProof/>
        </w:rPr>
        <w:drawing>
          <wp:inline distT="0" distB="0" distL="0" distR="0" wp14:anchorId="6236DAC2" wp14:editId="6D733936">
            <wp:extent cx="3591925" cy="2143061"/>
            <wp:effectExtent l="0" t="0" r="8890" b="0"/>
            <wp:docPr id="145201064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63511" cy="2185771"/>
                    </a:xfrm>
                    <a:prstGeom prst="rect">
                      <a:avLst/>
                    </a:prstGeom>
                    <a:noFill/>
                    <a:ln>
                      <a:noFill/>
                    </a:ln>
                  </pic:spPr>
                </pic:pic>
              </a:graphicData>
            </a:graphic>
          </wp:inline>
        </w:drawing>
      </w:r>
    </w:p>
    <w:p w14:paraId="0FFFC572" w14:textId="1F6B8908" w:rsidR="00485014" w:rsidRPr="00FF383A" w:rsidRDefault="00485014" w:rsidP="00485014">
      <w:pPr>
        <w:pStyle w:val="Descripcin"/>
      </w:pPr>
      <w:bookmarkStart w:id="39" w:name="_Toc198850480"/>
      <w:r w:rsidRPr="00FF383A">
        <w:t xml:space="preserve">Ilustración </w:t>
      </w:r>
      <w:fldSimple w:instr=" SEQ Ilustración \* ARABIC ">
        <w:r w:rsidR="0097785A">
          <w:rPr>
            <w:noProof/>
          </w:rPr>
          <w:t>4</w:t>
        </w:r>
      </w:fldSimple>
      <w:r w:rsidRPr="00FF383A">
        <w:t xml:space="preserve"> - relación entre variable categórica </w:t>
      </w:r>
      <w:r w:rsidR="002060DD" w:rsidRPr="00FF383A">
        <w:t>sale (</w:t>
      </w:r>
      <w:r w:rsidRPr="00FF383A">
        <w:t xml:space="preserve">tipo de promoción) y </w:t>
      </w:r>
      <w:proofErr w:type="spellStart"/>
      <w:r w:rsidRPr="00FF383A">
        <w:t>move</w:t>
      </w:r>
      <w:proofErr w:type="spellEnd"/>
      <w:r w:rsidRPr="00FF383A">
        <w:t xml:space="preserve"> (cantidad de ventas)</w:t>
      </w:r>
      <w:bookmarkEnd w:id="39"/>
    </w:p>
    <w:p w14:paraId="62464D73" w14:textId="77777777" w:rsidR="00485014" w:rsidRDefault="00485014" w:rsidP="00485014">
      <w:pPr>
        <w:pStyle w:val="Prrafodelista"/>
        <w:numPr>
          <w:ilvl w:val="0"/>
          <w:numId w:val="14"/>
        </w:numPr>
        <w:spacing w:line="276" w:lineRule="auto"/>
        <w:jc w:val="left"/>
        <w:rPr>
          <w:noProof/>
        </w:rPr>
      </w:pPr>
      <w:r w:rsidRPr="00477E18">
        <w:rPr>
          <w:noProof/>
        </w:rPr>
        <w:t xml:space="preserve"> </w:t>
      </w:r>
    </w:p>
    <w:p w14:paraId="3E1626F8" w14:textId="77777777" w:rsidR="00485014" w:rsidRDefault="00485014" w:rsidP="00485014">
      <w:pPr>
        <w:pStyle w:val="Prrafodelista"/>
        <w:numPr>
          <w:ilvl w:val="1"/>
          <w:numId w:val="14"/>
        </w:numPr>
        <w:spacing w:line="276" w:lineRule="auto"/>
        <w:jc w:val="left"/>
        <w:rPr>
          <w:noProof/>
        </w:rPr>
      </w:pPr>
      <w:r>
        <w:rPr>
          <w:noProof/>
        </w:rPr>
        <w:t>La estategia promocional G tiene el mayor número de movimientos(ventas) y también una mediana más alta.</w:t>
      </w:r>
    </w:p>
    <w:p w14:paraId="5B371B65" w14:textId="17A9E728" w:rsidR="00485014" w:rsidRDefault="00485014" w:rsidP="00485014">
      <w:pPr>
        <w:pStyle w:val="Prrafodelista"/>
        <w:numPr>
          <w:ilvl w:val="1"/>
          <w:numId w:val="14"/>
        </w:numPr>
        <w:spacing w:line="276" w:lineRule="auto"/>
        <w:jc w:val="left"/>
        <w:rPr>
          <w:noProof/>
        </w:rPr>
      </w:pPr>
      <w:r>
        <w:rPr>
          <w:noProof/>
        </w:rPr>
        <w:t>Las estategias promocionales S y B presentan distribuciones similares: más concentradas entre 10 y 60 movimientos(ventas), aunque con algunos valores altos.</w:t>
      </w:r>
    </w:p>
    <w:p w14:paraId="07738DC5" w14:textId="68F337A6" w:rsidR="00E128A0" w:rsidRDefault="00485014" w:rsidP="00485014">
      <w:pPr>
        <w:pStyle w:val="Prrafodelista"/>
        <w:keepNext/>
        <w:numPr>
          <w:ilvl w:val="1"/>
          <w:numId w:val="14"/>
        </w:numPr>
        <w:spacing w:line="276" w:lineRule="auto"/>
        <w:jc w:val="left"/>
      </w:pPr>
      <w:r>
        <w:rPr>
          <w:noProof/>
        </w:rPr>
        <w:t>La estategia</w:t>
      </w:r>
      <w:r w:rsidR="00F6385D">
        <w:rPr>
          <w:noProof/>
        </w:rPr>
        <w:t xml:space="preserve"> C</w:t>
      </w:r>
      <w:r>
        <w:rPr>
          <w:noProof/>
        </w:rPr>
        <w:t xml:space="preserve"> promocional tiene una distribución más ancha en la parte inferior, lo que indica más valores bajos de "move" (ventas).</w:t>
      </w:r>
    </w:p>
    <w:p w14:paraId="7712861F" w14:textId="77777777" w:rsidR="00E128A0" w:rsidRDefault="00E128A0" w:rsidP="00E128A0">
      <w:pPr>
        <w:pStyle w:val="Prrafodelista"/>
      </w:pPr>
    </w:p>
    <w:p w14:paraId="6C22C6BC" w14:textId="2AAE9AC0" w:rsidR="00485014" w:rsidRDefault="00485014" w:rsidP="00E128A0">
      <w:pPr>
        <w:pStyle w:val="Prrafodelista"/>
        <w:keepNext/>
        <w:spacing w:line="276" w:lineRule="auto"/>
        <w:ind w:left="1440"/>
        <w:jc w:val="left"/>
      </w:pPr>
      <w:r>
        <w:rPr>
          <w:noProof/>
        </w:rPr>
        <w:lastRenderedPageBreak/>
        <w:drawing>
          <wp:inline distT="0" distB="0" distL="0" distR="0" wp14:anchorId="7866CCAB" wp14:editId="1AC6A64C">
            <wp:extent cx="3293821" cy="1965202"/>
            <wp:effectExtent l="0" t="0" r="1905" b="0"/>
            <wp:docPr id="971726521"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26521" name="Imagen 9" descr="Gráfico&#10;&#10;Descripción generada automá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01061" cy="2029185"/>
                    </a:xfrm>
                    <a:prstGeom prst="rect">
                      <a:avLst/>
                    </a:prstGeom>
                    <a:noFill/>
                    <a:ln>
                      <a:noFill/>
                    </a:ln>
                  </pic:spPr>
                </pic:pic>
              </a:graphicData>
            </a:graphic>
          </wp:inline>
        </w:drawing>
      </w:r>
    </w:p>
    <w:p w14:paraId="0D2EFA5C" w14:textId="30FA1A57" w:rsidR="00485014" w:rsidRDefault="00485014" w:rsidP="00485014">
      <w:pPr>
        <w:pStyle w:val="Descripcin"/>
      </w:pPr>
      <w:r>
        <w:t xml:space="preserve">    </w:t>
      </w:r>
      <w:bookmarkStart w:id="40" w:name="_Toc198850481"/>
      <w:r w:rsidRPr="00FF383A">
        <w:t xml:space="preserve">Ilustración </w:t>
      </w:r>
      <w:fldSimple w:instr=" SEQ Ilustración \* ARABIC ">
        <w:r w:rsidR="0097785A">
          <w:rPr>
            <w:noProof/>
          </w:rPr>
          <w:t>5</w:t>
        </w:r>
      </w:fldSimple>
      <w:r w:rsidRPr="00FF383A">
        <w:t xml:space="preserve"> - relación entre variable categórica </w:t>
      </w:r>
      <w:proofErr w:type="gramStart"/>
      <w:r w:rsidRPr="00FF383A">
        <w:t>sale(</w:t>
      </w:r>
      <w:proofErr w:type="gramEnd"/>
      <w:r w:rsidRPr="00FF383A">
        <w:t xml:space="preserve">tipo de promoción) y </w:t>
      </w:r>
      <w:proofErr w:type="spellStart"/>
      <w:r w:rsidRPr="00FF383A">
        <w:t>profit</w:t>
      </w:r>
      <w:proofErr w:type="spellEnd"/>
      <w:r w:rsidRPr="00FF383A">
        <w:t xml:space="preserve"> (ganancias)</w:t>
      </w:r>
      <w:bookmarkEnd w:id="40"/>
    </w:p>
    <w:p w14:paraId="457D9E23" w14:textId="77777777" w:rsidR="00E128A0" w:rsidRPr="00E128A0" w:rsidRDefault="00E128A0" w:rsidP="00E128A0"/>
    <w:p w14:paraId="6FE72805" w14:textId="45DEAB4D" w:rsidR="00485014" w:rsidRPr="00477E18" w:rsidRDefault="00485014" w:rsidP="00641597">
      <w:pPr>
        <w:pStyle w:val="Prrafodelista"/>
        <w:numPr>
          <w:ilvl w:val="1"/>
          <w:numId w:val="14"/>
        </w:numPr>
        <w:spacing w:line="276" w:lineRule="auto"/>
        <w:jc w:val="left"/>
      </w:pPr>
      <w:r w:rsidRPr="00477E18">
        <w:t xml:space="preserve">Las </w:t>
      </w:r>
      <w:r>
        <w:t>estrategias promocionales</w:t>
      </w:r>
      <w:r w:rsidRPr="00477E18">
        <w:t xml:space="preserve"> S y B muestran una dispersión mayor y presentan valores negativos, lo cual indica que hay pérdidas asociadas a estas ventas.</w:t>
      </w:r>
    </w:p>
    <w:p w14:paraId="52822861" w14:textId="01638FBE" w:rsidR="00485014" w:rsidRPr="00477E18" w:rsidRDefault="00485014" w:rsidP="00641597">
      <w:pPr>
        <w:pStyle w:val="Prrafodelista"/>
        <w:numPr>
          <w:ilvl w:val="1"/>
          <w:numId w:val="14"/>
        </w:numPr>
        <w:spacing w:line="276" w:lineRule="auto"/>
        <w:jc w:val="left"/>
      </w:pPr>
      <w:r w:rsidRPr="00477E18">
        <w:t>C y G tienen distribuciones más concentradas, especialmente C, lo que sugiere ganancias más estables.</w:t>
      </w:r>
    </w:p>
    <w:p w14:paraId="6653ED40" w14:textId="77777777" w:rsidR="00485014" w:rsidRDefault="00485014" w:rsidP="00485014">
      <w:pPr>
        <w:pStyle w:val="Prrafodelista"/>
        <w:numPr>
          <w:ilvl w:val="1"/>
          <w:numId w:val="14"/>
        </w:numPr>
        <w:spacing w:line="276" w:lineRule="auto"/>
        <w:jc w:val="left"/>
      </w:pPr>
      <w:r w:rsidRPr="00477E18">
        <w:t xml:space="preserve">La </w:t>
      </w:r>
      <w:r>
        <w:t>estrategia promocional</w:t>
      </w:r>
      <w:r w:rsidRPr="00477E18">
        <w:t xml:space="preserve"> G presenta los valores más altos de "</w:t>
      </w:r>
      <w:proofErr w:type="spellStart"/>
      <w:r w:rsidRPr="00477E18">
        <w:t>profit</w:t>
      </w:r>
      <w:proofErr w:type="spellEnd"/>
      <w:r w:rsidRPr="00477E18">
        <w:t>", lo cual puede indicar que es la venta más rentable.</w:t>
      </w:r>
    </w:p>
    <w:p w14:paraId="51EBFCC0" w14:textId="77777777" w:rsidR="00E62183" w:rsidRDefault="00E62183" w:rsidP="00D318E6">
      <w:pPr>
        <w:pStyle w:val="Prrafodelista"/>
        <w:spacing w:line="276" w:lineRule="auto"/>
        <w:ind w:left="1440"/>
        <w:jc w:val="left"/>
      </w:pPr>
    </w:p>
    <w:p w14:paraId="646E6982" w14:textId="77777777" w:rsidR="00D318E6" w:rsidRPr="00477E18" w:rsidRDefault="00D318E6" w:rsidP="00D318E6">
      <w:pPr>
        <w:pStyle w:val="Prrafodelista"/>
        <w:spacing w:line="276" w:lineRule="auto"/>
        <w:ind w:left="1440"/>
        <w:jc w:val="left"/>
      </w:pPr>
    </w:p>
    <w:p w14:paraId="3CC18C30" w14:textId="77777777" w:rsidR="00485014" w:rsidRDefault="00485014" w:rsidP="00485014">
      <w:pPr>
        <w:pStyle w:val="Prrafodelista"/>
        <w:keepNext/>
        <w:ind w:left="1440"/>
      </w:pPr>
      <w:r>
        <w:rPr>
          <w:noProof/>
        </w:rPr>
        <w:drawing>
          <wp:inline distT="0" distB="0" distL="0" distR="0" wp14:anchorId="51E673EC" wp14:editId="10F9F510">
            <wp:extent cx="3561613" cy="2124975"/>
            <wp:effectExtent l="0" t="0" r="1270" b="8890"/>
            <wp:docPr id="850931721"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31721" name="Imagen 8" descr="Gráfico&#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16269" cy="2157585"/>
                    </a:xfrm>
                    <a:prstGeom prst="rect">
                      <a:avLst/>
                    </a:prstGeom>
                    <a:noFill/>
                    <a:ln>
                      <a:noFill/>
                    </a:ln>
                  </pic:spPr>
                </pic:pic>
              </a:graphicData>
            </a:graphic>
          </wp:inline>
        </w:drawing>
      </w:r>
    </w:p>
    <w:p w14:paraId="682BE267" w14:textId="76AC882C" w:rsidR="00485014" w:rsidRPr="00FF383A" w:rsidRDefault="00485014" w:rsidP="00485014">
      <w:pPr>
        <w:pStyle w:val="Descripcin"/>
        <w:rPr>
          <w:szCs w:val="24"/>
        </w:rPr>
      </w:pPr>
      <w:r>
        <w:t xml:space="preserve">  </w:t>
      </w:r>
      <w:bookmarkStart w:id="41" w:name="_Toc198850482"/>
      <w:r w:rsidRPr="00FF383A">
        <w:t xml:space="preserve">Ilustración </w:t>
      </w:r>
      <w:fldSimple w:instr=" SEQ Ilustración \* ARABIC ">
        <w:r w:rsidR="0097785A">
          <w:rPr>
            <w:noProof/>
          </w:rPr>
          <w:t>6</w:t>
        </w:r>
      </w:fldSimple>
      <w:r w:rsidRPr="00FF383A">
        <w:t xml:space="preserve"> - relación entre variable categórica sale</w:t>
      </w:r>
      <w:r w:rsidR="004A5FBF">
        <w:t xml:space="preserve"> </w:t>
      </w:r>
      <w:r w:rsidRPr="00FF383A">
        <w:t>(tipo de promoción) y pr</w:t>
      </w:r>
      <w:r>
        <w:t>e</w:t>
      </w:r>
      <w:r w:rsidRPr="00FF383A">
        <w:t>c</w:t>
      </w:r>
      <w:r>
        <w:t>io</w:t>
      </w:r>
      <w:r w:rsidRPr="00FF383A">
        <w:t>.</w:t>
      </w:r>
      <w:bookmarkEnd w:id="41"/>
    </w:p>
    <w:p w14:paraId="7B24ABB9" w14:textId="180A3D91" w:rsidR="00485014" w:rsidRPr="00A70EBC" w:rsidRDefault="00485014" w:rsidP="00485014">
      <w:pPr>
        <w:pStyle w:val="Prrafodelista"/>
        <w:numPr>
          <w:ilvl w:val="1"/>
          <w:numId w:val="14"/>
        </w:numPr>
        <w:spacing w:line="276" w:lineRule="auto"/>
        <w:jc w:val="left"/>
      </w:pPr>
      <w:r w:rsidRPr="00477E18">
        <w:t xml:space="preserve">Las </w:t>
      </w:r>
      <w:r>
        <w:t>estrategias promocionales</w:t>
      </w:r>
      <w:r w:rsidRPr="00477E18">
        <w:t xml:space="preserve"> </w:t>
      </w:r>
      <w:r w:rsidRPr="00A70EBC">
        <w:t>S y B presentan una distribución más amplia en precios, con algunos valores extremos (precios altos).</w:t>
      </w:r>
    </w:p>
    <w:p w14:paraId="5BC301C0" w14:textId="33EC7964" w:rsidR="00485014" w:rsidRPr="00A70EBC" w:rsidRDefault="00485014" w:rsidP="00485014">
      <w:pPr>
        <w:pStyle w:val="Prrafodelista"/>
        <w:numPr>
          <w:ilvl w:val="1"/>
          <w:numId w:val="14"/>
        </w:numPr>
        <w:spacing w:line="276" w:lineRule="auto"/>
        <w:jc w:val="left"/>
      </w:pPr>
      <w:r w:rsidRPr="00477E18">
        <w:t xml:space="preserve">La </w:t>
      </w:r>
      <w:r>
        <w:t xml:space="preserve">estrategia </w:t>
      </w:r>
      <w:r w:rsidRPr="00A70EBC">
        <w:t>C parece tener precios más bajos y estables, concentrados en torno a 1.</w:t>
      </w:r>
    </w:p>
    <w:p w14:paraId="632718AF" w14:textId="77777777" w:rsidR="00485014" w:rsidRDefault="00485014" w:rsidP="00485014">
      <w:pPr>
        <w:pStyle w:val="Prrafodelista"/>
        <w:numPr>
          <w:ilvl w:val="1"/>
          <w:numId w:val="14"/>
        </w:numPr>
        <w:spacing w:line="276" w:lineRule="auto"/>
        <w:jc w:val="left"/>
      </w:pPr>
      <w:r w:rsidRPr="00A70EBC">
        <w:t>G también tiene precios bajos y poco dispersos, pero levemente superiores a C.</w:t>
      </w:r>
    </w:p>
    <w:p w14:paraId="6DEAEE07" w14:textId="77777777" w:rsidR="00485014" w:rsidRPr="00A70EBC" w:rsidRDefault="00485014" w:rsidP="00485014">
      <w:pPr>
        <w:pStyle w:val="Prrafodelista"/>
      </w:pPr>
    </w:p>
    <w:p w14:paraId="68BA776E" w14:textId="77777777" w:rsidR="00485014" w:rsidRPr="00A70EBC" w:rsidRDefault="00485014" w:rsidP="00485014">
      <w:pPr>
        <w:ind w:left="720"/>
      </w:pPr>
      <w:r>
        <w:lastRenderedPageBreak/>
        <w:t>También se realizaron análisis de las tendencias para asegurarse que los datos sintéticos siguieran estas mismas tendencias de las variables numéricas.</w:t>
      </w:r>
    </w:p>
    <w:p w14:paraId="54849E96" w14:textId="77777777" w:rsidR="00485014" w:rsidRDefault="00485014" w:rsidP="00485014">
      <w:pPr>
        <w:pStyle w:val="Prrafodelista"/>
        <w:keepNext/>
        <w:ind w:left="1440"/>
      </w:pPr>
      <w:r>
        <w:rPr>
          <w:noProof/>
        </w:rPr>
        <w:drawing>
          <wp:inline distT="0" distB="0" distL="0" distR="0" wp14:anchorId="603B0F7F" wp14:editId="54CE6D2D">
            <wp:extent cx="4366965" cy="2167280"/>
            <wp:effectExtent l="0" t="0" r="0" b="4445"/>
            <wp:docPr id="102958303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75458" cy="2171495"/>
                    </a:xfrm>
                    <a:prstGeom prst="rect">
                      <a:avLst/>
                    </a:prstGeom>
                    <a:noFill/>
                    <a:ln>
                      <a:noFill/>
                    </a:ln>
                  </pic:spPr>
                </pic:pic>
              </a:graphicData>
            </a:graphic>
          </wp:inline>
        </w:drawing>
      </w:r>
    </w:p>
    <w:p w14:paraId="7EC4C258" w14:textId="35F26173" w:rsidR="00485014" w:rsidRPr="00FF383A" w:rsidRDefault="00485014" w:rsidP="00485014">
      <w:pPr>
        <w:pStyle w:val="Descripcin"/>
      </w:pPr>
      <w:bookmarkStart w:id="42" w:name="_Toc198850483"/>
      <w:r w:rsidRPr="00FF383A">
        <w:t xml:space="preserve">Ilustración </w:t>
      </w:r>
      <w:fldSimple w:instr=" SEQ Ilustración \* ARABIC ">
        <w:r w:rsidR="0097785A">
          <w:rPr>
            <w:noProof/>
          </w:rPr>
          <w:t>7</w:t>
        </w:r>
      </w:fldSimple>
      <w:r w:rsidRPr="00FF383A">
        <w:t xml:space="preserve"> - Tendencia de las ventas a lo largo del tiempo</w:t>
      </w:r>
      <w:bookmarkEnd w:id="42"/>
    </w:p>
    <w:p w14:paraId="5D60B2B6" w14:textId="77777777" w:rsidR="00485014" w:rsidRDefault="00485014" w:rsidP="00485014">
      <w:pPr>
        <w:pStyle w:val="Prrafodelista"/>
        <w:keepNext/>
        <w:ind w:left="1440"/>
      </w:pPr>
      <w:r>
        <w:rPr>
          <w:noProof/>
        </w:rPr>
        <w:drawing>
          <wp:inline distT="0" distB="0" distL="0" distR="0" wp14:anchorId="0E3F42B9" wp14:editId="2BEF71D9">
            <wp:extent cx="4481348" cy="2224047"/>
            <wp:effectExtent l="0" t="0" r="0" b="5080"/>
            <wp:docPr id="145146896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91200" cy="2228937"/>
                    </a:xfrm>
                    <a:prstGeom prst="rect">
                      <a:avLst/>
                    </a:prstGeom>
                    <a:noFill/>
                    <a:ln>
                      <a:noFill/>
                    </a:ln>
                  </pic:spPr>
                </pic:pic>
              </a:graphicData>
            </a:graphic>
          </wp:inline>
        </w:drawing>
      </w:r>
    </w:p>
    <w:p w14:paraId="61B4DCFC" w14:textId="4E8D21C1" w:rsidR="00485014" w:rsidRPr="00FF383A" w:rsidRDefault="00485014" w:rsidP="00485014">
      <w:pPr>
        <w:pStyle w:val="Descripcin"/>
      </w:pPr>
      <w:bookmarkStart w:id="43" w:name="_Toc198850484"/>
      <w:r w:rsidRPr="00FF383A">
        <w:t xml:space="preserve">Ilustración </w:t>
      </w:r>
      <w:fldSimple w:instr=" SEQ Ilustración \* ARABIC ">
        <w:r w:rsidR="0097785A">
          <w:rPr>
            <w:noProof/>
          </w:rPr>
          <w:t>8</w:t>
        </w:r>
      </w:fldSimple>
      <w:r w:rsidRPr="00FF383A">
        <w:t xml:space="preserve"> - Tendencia de las gananci</w:t>
      </w:r>
      <w:r>
        <w:t>a</w:t>
      </w:r>
      <w:r w:rsidRPr="00FF383A">
        <w:t>s a lo largo del tiempo</w:t>
      </w:r>
      <w:bookmarkEnd w:id="43"/>
    </w:p>
    <w:p w14:paraId="728EACD3" w14:textId="77777777" w:rsidR="00485014" w:rsidRDefault="00485014" w:rsidP="00A0676B">
      <w:pPr>
        <w:keepNext/>
        <w:spacing w:line="276" w:lineRule="auto"/>
        <w:ind w:left="1080"/>
      </w:pPr>
      <w:r>
        <w:rPr>
          <w:noProof/>
        </w:rPr>
        <w:drawing>
          <wp:inline distT="0" distB="0" distL="0" distR="0" wp14:anchorId="1BEF65FB" wp14:editId="4A2800FC">
            <wp:extent cx="4420442" cy="2193820"/>
            <wp:effectExtent l="0" t="0" r="0" b="0"/>
            <wp:docPr id="194528249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35370" cy="2201229"/>
                    </a:xfrm>
                    <a:prstGeom prst="rect">
                      <a:avLst/>
                    </a:prstGeom>
                    <a:noFill/>
                    <a:ln>
                      <a:noFill/>
                    </a:ln>
                  </pic:spPr>
                </pic:pic>
              </a:graphicData>
            </a:graphic>
          </wp:inline>
        </w:drawing>
      </w:r>
    </w:p>
    <w:p w14:paraId="66890F77" w14:textId="55990521" w:rsidR="00485014" w:rsidRDefault="00485014" w:rsidP="00485014">
      <w:pPr>
        <w:pStyle w:val="Descripcin"/>
      </w:pPr>
      <w:bookmarkStart w:id="44" w:name="_Toc198850485"/>
      <w:r w:rsidRPr="00FF383A">
        <w:t xml:space="preserve">Ilustración </w:t>
      </w:r>
      <w:fldSimple w:instr=" SEQ Ilustración \* ARABIC ">
        <w:r w:rsidR="0097785A">
          <w:rPr>
            <w:noProof/>
          </w:rPr>
          <w:t>9</w:t>
        </w:r>
      </w:fldSimple>
      <w:r w:rsidRPr="00FF383A">
        <w:t xml:space="preserve"> - Tendencia del precio a lo largo del tiempo</w:t>
      </w:r>
      <w:bookmarkEnd w:id="44"/>
    </w:p>
    <w:p w14:paraId="3F08E079" w14:textId="77777777" w:rsidR="009F1348" w:rsidRPr="009F1348" w:rsidRDefault="009F1348" w:rsidP="009F1348"/>
    <w:p w14:paraId="5FC5C357" w14:textId="250CB5CF" w:rsidR="00485014" w:rsidRDefault="00485014" w:rsidP="00485014">
      <w:pPr>
        <w:pStyle w:val="Prrafodelista"/>
        <w:numPr>
          <w:ilvl w:val="0"/>
          <w:numId w:val="14"/>
        </w:numPr>
        <w:spacing w:line="276" w:lineRule="auto"/>
        <w:jc w:val="left"/>
      </w:pPr>
      <w:r w:rsidRPr="0044248E">
        <w:lastRenderedPageBreak/>
        <w:t>Análisis de Valores Atípicos. Se utilizaron diagramas de caja para identificar visualmente posibles valores atípicos en las variables numéricas (</w:t>
      </w:r>
      <w:proofErr w:type="spellStart"/>
      <w:r w:rsidRPr="0044248E">
        <w:rPr>
          <w:i/>
          <w:iCs/>
        </w:rPr>
        <w:t>move</w:t>
      </w:r>
      <w:proofErr w:type="spellEnd"/>
      <w:r w:rsidRPr="0044248E">
        <w:rPr>
          <w:i/>
          <w:iCs/>
        </w:rPr>
        <w:t xml:space="preserve">, </w:t>
      </w:r>
      <w:proofErr w:type="spellStart"/>
      <w:r w:rsidRPr="0044248E">
        <w:rPr>
          <w:i/>
          <w:iCs/>
        </w:rPr>
        <w:t>price</w:t>
      </w:r>
      <w:proofErr w:type="spellEnd"/>
      <w:r w:rsidRPr="0044248E">
        <w:rPr>
          <w:i/>
          <w:iCs/>
        </w:rPr>
        <w:t xml:space="preserve">, </w:t>
      </w:r>
      <w:proofErr w:type="spellStart"/>
      <w:r w:rsidRPr="0044248E">
        <w:rPr>
          <w:i/>
          <w:iCs/>
        </w:rPr>
        <w:t>qty</w:t>
      </w:r>
      <w:proofErr w:type="spellEnd"/>
      <w:r w:rsidRPr="0044248E">
        <w:rPr>
          <w:i/>
          <w:iCs/>
        </w:rPr>
        <w:t xml:space="preserve">, </w:t>
      </w:r>
      <w:proofErr w:type="spellStart"/>
      <w:r w:rsidRPr="0044248E">
        <w:rPr>
          <w:i/>
          <w:iCs/>
        </w:rPr>
        <w:t>profit</w:t>
      </w:r>
      <w:proofErr w:type="spellEnd"/>
      <w:r w:rsidRPr="0044248E">
        <w:t>). Si bien se observaron valores atípicos, se tomó la decisión de retenerlos en el conjunto de datos, considerando su potencial relevancia para capturar eventos extremos o variabilidad en los datos.</w:t>
      </w:r>
    </w:p>
    <w:p w14:paraId="40E3C310" w14:textId="77777777" w:rsidR="00485014" w:rsidRPr="008570DE" w:rsidRDefault="00485014" w:rsidP="00485014">
      <w:pPr>
        <w:ind w:left="360"/>
      </w:pPr>
    </w:p>
    <w:p w14:paraId="7CBF0A36" w14:textId="77777777" w:rsidR="00485014" w:rsidRDefault="00485014" w:rsidP="00485014">
      <w:pPr>
        <w:pStyle w:val="Prrafodelista"/>
        <w:numPr>
          <w:ilvl w:val="0"/>
          <w:numId w:val="14"/>
        </w:numPr>
        <w:spacing w:line="276" w:lineRule="auto"/>
        <w:jc w:val="left"/>
      </w:pPr>
      <w:r w:rsidRPr="0044248E">
        <w:t xml:space="preserve">Transformación de Variables. Se calculó una nueva variable, </w:t>
      </w:r>
      <w:proofErr w:type="spellStart"/>
      <w:r w:rsidRPr="0044248E">
        <w:t>value</w:t>
      </w:r>
      <w:proofErr w:type="spellEnd"/>
      <w:r w:rsidRPr="0044248E">
        <w:t xml:space="preserve">, que representa el valor total de las ventas, multiplicando </w:t>
      </w:r>
      <w:proofErr w:type="spellStart"/>
      <w:r w:rsidRPr="0044248E">
        <w:rPr>
          <w:i/>
          <w:iCs/>
        </w:rPr>
        <w:t>price</w:t>
      </w:r>
      <w:proofErr w:type="spellEnd"/>
      <w:r w:rsidRPr="0044248E">
        <w:rPr>
          <w:i/>
          <w:iCs/>
        </w:rPr>
        <w:t xml:space="preserve">, </w:t>
      </w:r>
      <w:proofErr w:type="spellStart"/>
      <w:r w:rsidRPr="0044248E">
        <w:rPr>
          <w:i/>
          <w:iCs/>
        </w:rPr>
        <w:t>move</w:t>
      </w:r>
      <w:proofErr w:type="spellEnd"/>
      <w:r w:rsidRPr="0044248E">
        <w:rPr>
          <w:i/>
          <w:iCs/>
        </w:rPr>
        <w:t xml:space="preserve"> y </w:t>
      </w:r>
      <w:proofErr w:type="spellStart"/>
      <w:r w:rsidRPr="0044248E">
        <w:rPr>
          <w:i/>
          <w:iCs/>
        </w:rPr>
        <w:t>profit</w:t>
      </w:r>
      <w:proofErr w:type="spellEnd"/>
      <w:r w:rsidRPr="0044248E">
        <w:t xml:space="preserve">. Las variables numéricas se estandarizaron utilizando el </w:t>
      </w:r>
      <w:proofErr w:type="spellStart"/>
      <w:r w:rsidRPr="0044248E">
        <w:rPr>
          <w:i/>
          <w:iCs/>
        </w:rPr>
        <w:t>StandardScaler</w:t>
      </w:r>
      <w:proofErr w:type="spellEnd"/>
      <w:r w:rsidRPr="0044248E">
        <w:t xml:space="preserve"> de la biblioteca </w:t>
      </w:r>
      <w:proofErr w:type="spellStart"/>
      <w:r w:rsidRPr="0044248E">
        <w:rPr>
          <w:i/>
          <w:iCs/>
        </w:rPr>
        <w:t>scikit-learn</w:t>
      </w:r>
      <w:proofErr w:type="spellEnd"/>
      <w:r w:rsidRPr="0044248E">
        <w:t>. Esta transformación escaló las variables para tener una media de 0 y una desviación estándar de 1, facilitando la comparación y mejorando el rendimiento de ciertas técnicas analíticas.</w:t>
      </w:r>
      <w:bookmarkStart w:id="45" w:name="_5n26mvmr6pet" w:colFirst="0" w:colLast="0"/>
      <w:bookmarkEnd w:id="45"/>
    </w:p>
    <w:p w14:paraId="0EAF99FB" w14:textId="77777777" w:rsidR="00A0676B" w:rsidRDefault="00A0676B" w:rsidP="00A0676B">
      <w:pPr>
        <w:pStyle w:val="Prrafodelista"/>
      </w:pPr>
    </w:p>
    <w:p w14:paraId="15FFBAD7" w14:textId="09A3FBDE" w:rsidR="00A0676B" w:rsidRPr="008618A7" w:rsidRDefault="00062E83" w:rsidP="00485014">
      <w:pPr>
        <w:pStyle w:val="Prrafodelista"/>
        <w:numPr>
          <w:ilvl w:val="0"/>
          <w:numId w:val="14"/>
        </w:numPr>
        <w:spacing w:line="276" w:lineRule="auto"/>
        <w:jc w:val="left"/>
      </w:pPr>
      <w:r>
        <w:t>Además,</w:t>
      </w:r>
      <w:r w:rsidR="00A0676B">
        <w:t xml:space="preserve"> se realizó la </w:t>
      </w:r>
      <w:r w:rsidR="00B71545">
        <w:t xml:space="preserve">creación de variables </w:t>
      </w:r>
      <w:proofErr w:type="spellStart"/>
      <w:r w:rsidR="00B71545">
        <w:rPr>
          <w:i/>
          <w:iCs/>
        </w:rPr>
        <w:t>dummy</w:t>
      </w:r>
      <w:proofErr w:type="spellEnd"/>
      <w:r w:rsidR="00B71545">
        <w:rPr>
          <w:i/>
          <w:iCs/>
        </w:rPr>
        <w:t xml:space="preserve"> </w:t>
      </w:r>
      <w:r w:rsidR="00A0676B">
        <w:t xml:space="preserve">de la variable categórica </w:t>
      </w:r>
      <w:r w:rsidR="00A0676B" w:rsidRPr="00A0676B">
        <w:rPr>
          <w:i/>
          <w:iCs/>
        </w:rPr>
        <w:t>sale</w:t>
      </w:r>
      <w:r w:rsidR="00A0676B">
        <w:rPr>
          <w:i/>
          <w:iCs/>
        </w:rPr>
        <w:t xml:space="preserve"> </w:t>
      </w:r>
      <w:r w:rsidR="00A0676B">
        <w:t>para posteriormente utilizarla en los modelos.</w:t>
      </w:r>
    </w:p>
    <w:p w14:paraId="55447543" w14:textId="77777777" w:rsidR="00485014" w:rsidRDefault="00485014" w:rsidP="00485014">
      <w:pPr>
        <w:pBdr>
          <w:top w:val="nil"/>
          <w:left w:val="nil"/>
          <w:bottom w:val="nil"/>
          <w:right w:val="nil"/>
          <w:between w:val="nil"/>
        </w:pBdr>
        <w:rPr>
          <w:color w:val="000000"/>
        </w:rPr>
      </w:pPr>
    </w:p>
    <w:p w14:paraId="344A6385" w14:textId="708ADB71" w:rsidR="006A171C" w:rsidRDefault="00855EB3" w:rsidP="00C80815">
      <w:pPr>
        <w:pStyle w:val="Ttulo1"/>
        <w:jc w:val="both"/>
        <w:rPr>
          <w:color w:val="000000"/>
        </w:rPr>
      </w:pPr>
      <w:r w:rsidRPr="00827CD5">
        <w:br w:type="page"/>
      </w:r>
    </w:p>
    <w:bookmarkStart w:id="46" w:name="_Toc198850547" w:displacedByCustomXml="next"/>
    <w:sdt>
      <w:sdtPr>
        <w:rPr>
          <w:rFonts w:eastAsia="Times New Roman" w:cs="Times New Roman"/>
          <w:b w:val="0"/>
          <w:szCs w:val="24"/>
          <w:lang w:val="es-ES"/>
        </w:rPr>
        <w:id w:val="-217673621"/>
        <w:docPartObj>
          <w:docPartGallery w:val="Bibliographies"/>
          <w:docPartUnique/>
        </w:docPartObj>
      </w:sdtPr>
      <w:sdtEndPr>
        <w:rPr>
          <w:lang w:val="es-CO"/>
        </w:rPr>
      </w:sdtEndPr>
      <w:sdtContent>
        <w:p w14:paraId="24D8B4F8" w14:textId="0C3572D9" w:rsidR="006A171C" w:rsidRPr="006A171C" w:rsidRDefault="006A171C">
          <w:pPr>
            <w:pStyle w:val="Ttulo1"/>
            <w:rPr>
              <w:lang w:val="en-US"/>
            </w:rPr>
          </w:pPr>
          <w:proofErr w:type="spellStart"/>
          <w:r w:rsidRPr="006A171C">
            <w:rPr>
              <w:lang w:val="en-US"/>
            </w:rPr>
            <w:t>Referencias</w:t>
          </w:r>
          <w:bookmarkEnd w:id="46"/>
          <w:proofErr w:type="spellEnd"/>
        </w:p>
        <w:sdt>
          <w:sdtPr>
            <w:id w:val="-573587230"/>
            <w:bibliography/>
          </w:sdtPr>
          <w:sdtEndPr/>
          <w:sdtContent>
            <w:p w14:paraId="35C592C2" w14:textId="77777777" w:rsidR="00BC621F" w:rsidRDefault="006A171C" w:rsidP="00BC621F">
              <w:pPr>
                <w:pStyle w:val="Bibliografa"/>
                <w:ind w:left="720" w:hanging="720"/>
                <w:rPr>
                  <w:noProof/>
                  <w:lang w:val="en-US"/>
                </w:rPr>
              </w:pPr>
              <w:r>
                <w:fldChar w:fldCharType="begin"/>
              </w:r>
              <w:r w:rsidRPr="006A171C">
                <w:rPr>
                  <w:lang w:val="en-US"/>
                </w:rPr>
                <w:instrText>BIBLIOGRAPHY</w:instrText>
              </w:r>
              <w:r>
                <w:fldChar w:fldCharType="separate"/>
              </w:r>
              <w:r w:rsidR="00BC621F">
                <w:rPr>
                  <w:noProof/>
                  <w:lang w:val="en-US"/>
                </w:rPr>
                <w:t xml:space="preserve">Bendhi, M. R. (2025). Demand Elasticity Prediction in Retail Using MOMENT: A T5 - Based Time Series Model. </w:t>
              </w:r>
              <w:r w:rsidR="00BC621F">
                <w:rPr>
                  <w:i/>
                  <w:iCs/>
                  <w:noProof/>
                  <w:lang w:val="en-US"/>
                </w:rPr>
                <w:t>International Journal of Science and Research (IJSR), 14</w:t>
              </w:r>
              <w:r w:rsidR="00BC621F">
                <w:rPr>
                  <w:noProof/>
                  <w:lang w:val="en-US"/>
                </w:rPr>
                <w:t>.</w:t>
              </w:r>
            </w:p>
            <w:p w14:paraId="779BE860" w14:textId="77777777" w:rsidR="00BC621F" w:rsidRDefault="00BC621F" w:rsidP="00BC621F">
              <w:pPr>
                <w:pStyle w:val="Bibliografa"/>
                <w:ind w:left="720" w:hanging="720"/>
                <w:rPr>
                  <w:noProof/>
                  <w:lang w:val="en-US"/>
                </w:rPr>
              </w:pPr>
              <w:r>
                <w:rPr>
                  <w:noProof/>
                  <w:lang w:val="en-US"/>
                </w:rPr>
                <w:t xml:space="preserve">CHICAGO BOOTH Kilts Center for Marketing. (2013, Julio). Dominick’s Data Manual. </w:t>
              </w:r>
              <w:r>
                <w:rPr>
                  <w:i/>
                  <w:iCs/>
                  <w:noProof/>
                  <w:lang w:val="en-US"/>
                </w:rPr>
                <w:t>Dominicks-Manual-and-Codebook_KiltsCenter</w:t>
              </w:r>
              <w:r>
                <w:rPr>
                  <w:noProof/>
                  <w:lang w:val="en-US"/>
                </w:rPr>
                <w:t>. Chicago Illinois.</w:t>
              </w:r>
            </w:p>
            <w:p w14:paraId="332EAB27" w14:textId="77777777" w:rsidR="00BC621F" w:rsidRDefault="00BC621F" w:rsidP="00BC621F">
              <w:pPr>
                <w:pStyle w:val="Bibliografa"/>
                <w:ind w:left="720" w:hanging="720"/>
                <w:rPr>
                  <w:noProof/>
                  <w:lang w:val="en-US"/>
                </w:rPr>
              </w:pPr>
              <w:r>
                <w:rPr>
                  <w:noProof/>
                  <w:lang w:val="en-US"/>
                </w:rPr>
                <w:t xml:space="preserve">Kubišta, M. (2020). </w:t>
              </w:r>
              <w:r>
                <w:rPr>
                  <w:i/>
                  <w:iCs/>
                  <w:noProof/>
                  <w:lang w:val="en-US"/>
                </w:rPr>
                <w:t>A simulation based analysis of price elasticity of demand.</w:t>
              </w:r>
              <w:r>
                <w:rPr>
                  <w:noProof/>
                  <w:lang w:val="en-US"/>
                </w:rPr>
                <w:t xml:space="preserve"> Charles University, Faculty of Social Sciences, Institute of Economic Studies, Prague.</w:t>
              </w:r>
            </w:p>
            <w:p w14:paraId="2068CFCF" w14:textId="77777777" w:rsidR="00BC621F" w:rsidRPr="00BC621F" w:rsidRDefault="00BC621F" w:rsidP="00BC621F">
              <w:pPr>
                <w:pStyle w:val="Bibliografa"/>
                <w:ind w:left="720" w:hanging="720"/>
                <w:rPr>
                  <w:noProof/>
                  <w:lang w:val="en-US"/>
                </w:rPr>
              </w:pPr>
              <w:r w:rsidRPr="00BC621F">
                <w:rPr>
                  <w:noProof/>
                  <w:lang w:val="en-US"/>
                </w:rPr>
                <w:t xml:space="preserve">Membreño, M. (2024). </w:t>
              </w:r>
              <w:r w:rsidRPr="00BC621F">
                <w:rPr>
                  <w:i/>
                  <w:iCs/>
                  <w:noProof/>
                  <w:lang w:val="en-US"/>
                </w:rPr>
                <w:t>Price Elasticity of Air Travel Demand Using Econometrics and Machine Learning to Scale Up Sustainable Aviation Fuels.</w:t>
              </w:r>
              <w:r w:rsidRPr="00BC621F">
                <w:rPr>
                  <w:noProof/>
                  <w:lang w:val="en-US"/>
                </w:rPr>
                <w:t xml:space="preserve"> Tesis de maestría, Massachusetts Institute of Technology, Cambridge.</w:t>
              </w:r>
            </w:p>
            <w:p w14:paraId="6FF90D77" w14:textId="77777777" w:rsidR="00BC621F" w:rsidRDefault="00BC621F" w:rsidP="00BC621F">
              <w:pPr>
                <w:pStyle w:val="Bibliografa"/>
                <w:ind w:left="720" w:hanging="720"/>
                <w:rPr>
                  <w:noProof/>
                  <w:lang w:val="en-US"/>
                </w:rPr>
              </w:pPr>
              <w:r>
                <w:rPr>
                  <w:noProof/>
                  <w:lang w:val="en-US"/>
                </w:rPr>
                <w:t xml:space="preserve">Nielseniq. (2023). </w:t>
              </w:r>
              <w:r>
                <w:rPr>
                  <w:i/>
                  <w:iCs/>
                  <w:noProof/>
                  <w:lang w:val="en-US"/>
                </w:rPr>
                <w:t>nielseniq</w:t>
              </w:r>
              <w:r>
                <w:rPr>
                  <w:noProof/>
                  <w:lang w:val="en-US"/>
                </w:rPr>
                <w:t>. Retrieved from https://nielseniq.com/global/es/insights/report/2023/fmcg-pulse-evolucion-del-consumo-masivo-en-america-latina-en-el-primer-trimestre-de-2023/</w:t>
              </w:r>
            </w:p>
            <w:p w14:paraId="40868332" w14:textId="77777777" w:rsidR="00BC621F" w:rsidRPr="00BC621F" w:rsidRDefault="00BC621F" w:rsidP="00BC621F">
              <w:pPr>
                <w:pStyle w:val="Bibliografa"/>
                <w:ind w:left="720" w:hanging="720"/>
                <w:rPr>
                  <w:noProof/>
                </w:rPr>
              </w:pPr>
              <w:r>
                <w:rPr>
                  <w:noProof/>
                  <w:lang w:val="en-US"/>
                </w:rPr>
                <w:t xml:space="preserve">Nieto, S. C. (2019). </w:t>
              </w:r>
              <w:r>
                <w:rPr>
                  <w:i/>
                  <w:iCs/>
                  <w:noProof/>
                  <w:lang w:val="en-US"/>
                </w:rPr>
                <w:t>Dynamic Pricing in the Retail Sector and their Elasticity Effects.</w:t>
              </w:r>
              <w:r>
                <w:rPr>
                  <w:noProof/>
                  <w:lang w:val="en-US"/>
                </w:rPr>
                <w:t xml:space="preserve"> </w:t>
              </w:r>
              <w:r w:rsidRPr="00BC621F">
                <w:rPr>
                  <w:noProof/>
                </w:rPr>
                <w:t>Universidad Pontificia Comillas, Madrid.</w:t>
              </w:r>
            </w:p>
            <w:p w14:paraId="0363DD79" w14:textId="77777777" w:rsidR="00BC621F" w:rsidRDefault="00BC621F" w:rsidP="00BC621F">
              <w:pPr>
                <w:pStyle w:val="Bibliografa"/>
                <w:ind w:left="720" w:hanging="720"/>
                <w:rPr>
                  <w:noProof/>
                  <w:lang w:val="en-US"/>
                </w:rPr>
              </w:pPr>
              <w:r w:rsidRPr="00BC621F">
                <w:rPr>
                  <w:noProof/>
                </w:rPr>
                <w:t xml:space="preserve">Rebollar Rebollar, S., Herdandez Martínez, J., Guzmán Soria, E., Rebollar Rebollar , E., &amp; González Razo, F. (2021). LA ELASTICIDAD PRECIO DE LA DEMANDA: CASO TEORICO NO CORROBORADO. </w:t>
              </w:r>
              <w:r>
                <w:rPr>
                  <w:i/>
                  <w:iCs/>
                  <w:noProof/>
                  <w:lang w:val="en-US"/>
                </w:rPr>
                <w:t>Revista Mexicana de Agronegocios, 48</w:t>
              </w:r>
              <w:r>
                <w:rPr>
                  <w:noProof/>
                  <w:lang w:val="en-US"/>
                </w:rPr>
                <w:t>.</w:t>
              </w:r>
            </w:p>
            <w:p w14:paraId="2934294D" w14:textId="77777777" w:rsidR="00BC621F" w:rsidRDefault="00BC621F" w:rsidP="00BC621F">
              <w:pPr>
                <w:pStyle w:val="Bibliografa"/>
                <w:ind w:left="720" w:hanging="720"/>
                <w:rPr>
                  <w:noProof/>
                  <w:lang w:val="en-US"/>
                </w:rPr>
              </w:pPr>
              <w:r>
                <w:rPr>
                  <w:noProof/>
                  <w:lang w:val="en-US"/>
                </w:rPr>
                <w:t xml:space="preserve">Vaja, B. R. (2015). RETAIL MANAGEMENT. </w:t>
              </w:r>
              <w:r>
                <w:rPr>
                  <w:i/>
                  <w:iCs/>
                  <w:noProof/>
                  <w:lang w:val="en-US"/>
                </w:rPr>
                <w:t>International Journal of Research and Analytical Reviews</w:t>
              </w:r>
              <w:r>
                <w:rPr>
                  <w:noProof/>
                  <w:lang w:val="en-US"/>
                </w:rPr>
                <w:t>, 22-28.</w:t>
              </w:r>
            </w:p>
            <w:p w14:paraId="28A344CB" w14:textId="301E0F15" w:rsidR="006A171C" w:rsidRDefault="006A171C" w:rsidP="00BC621F">
              <w:r>
                <w:rPr>
                  <w:b/>
                  <w:bCs/>
                </w:rPr>
                <w:fldChar w:fldCharType="end"/>
              </w:r>
            </w:p>
          </w:sdtContent>
        </w:sdt>
      </w:sdtContent>
    </w:sdt>
    <w:p w14:paraId="12ABDB58" w14:textId="7E419051" w:rsidR="006A171C" w:rsidRDefault="006A171C" w:rsidP="006A171C">
      <w:pPr>
        <w:pStyle w:val="Ttulo1"/>
        <w:rPr>
          <w:color w:val="000000"/>
        </w:rPr>
      </w:pPr>
    </w:p>
    <w:p w14:paraId="12ABDB65" w14:textId="7F0A55CE" w:rsidR="000D09F6" w:rsidRDefault="000D09F6">
      <w:pPr>
        <w:pBdr>
          <w:top w:val="nil"/>
          <w:left w:val="nil"/>
          <w:bottom w:val="nil"/>
          <w:right w:val="nil"/>
          <w:between w:val="nil"/>
        </w:pBdr>
        <w:spacing w:before="160" w:after="160" w:line="240" w:lineRule="auto"/>
        <w:ind w:left="480" w:hanging="480"/>
        <w:rPr>
          <w:color w:val="000000"/>
        </w:rPr>
      </w:pPr>
    </w:p>
    <w:p w14:paraId="4577EE17" w14:textId="77777777" w:rsidR="00DF5D10" w:rsidRDefault="00DF5D10">
      <w:pPr>
        <w:pBdr>
          <w:top w:val="nil"/>
          <w:left w:val="nil"/>
          <w:bottom w:val="nil"/>
          <w:right w:val="nil"/>
          <w:between w:val="nil"/>
        </w:pBdr>
        <w:spacing w:before="160" w:after="160" w:line="240" w:lineRule="auto"/>
        <w:ind w:left="480" w:hanging="480"/>
        <w:rPr>
          <w:color w:val="000000"/>
        </w:rPr>
      </w:pPr>
    </w:p>
    <w:p w14:paraId="12ABDB66" w14:textId="77777777" w:rsidR="000D09F6" w:rsidRDefault="000D09F6">
      <w:pPr>
        <w:rPr>
          <w:b/>
        </w:rPr>
      </w:pPr>
    </w:p>
    <w:sectPr w:rsidR="000D09F6" w:rsidSect="00062E83">
      <w:pgSz w:w="12240" w:h="15840"/>
      <w:pgMar w:top="1418" w:right="1418" w:bottom="1418" w:left="1418"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hor" w:date="2023-10-27T23:34:00Z" w:initials="">
    <w:p w14:paraId="12ABDC7B" w14:textId="77777777" w:rsidR="000D09F6" w:rsidRDefault="00855EB3">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Apellidos de los estudiantes</w:t>
      </w:r>
    </w:p>
  </w:comment>
  <w:comment w:id="5" w:author="Author" w:date="2023-10-27T23:34:00Z" w:initials="">
    <w:p w14:paraId="12ABDC7C" w14:textId="77777777" w:rsidR="000D09F6" w:rsidRDefault="00855EB3">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Apellidos e iniciales de los nombres de los estudiantes</w:t>
      </w:r>
    </w:p>
  </w:comment>
  <w:comment w:id="9" w:author="Author" w:date="2023-10-27T23:34:00Z" w:initials="">
    <w:p w14:paraId="12ABDC7D" w14:textId="77777777" w:rsidR="000D09F6" w:rsidRDefault="00855EB3">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Actualizar el número de su cohorte</w:t>
      </w:r>
    </w:p>
  </w:comment>
  <w:comment w:id="13" w:author="Author" w:date="2023-10-27T23:34:00Z" w:initials="">
    <w:p w14:paraId="12ABDC7E" w14:textId="77777777" w:rsidR="000D09F6" w:rsidRDefault="00855EB3">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Actualizar el encabezado del </w:t>
      </w:r>
      <w:r>
        <w:rPr>
          <w:rFonts w:ascii="Arial" w:eastAsia="Arial" w:hAnsi="Arial" w:cs="Arial"/>
          <w:color w:val="000000"/>
          <w:sz w:val="22"/>
          <w:szCs w:val="22"/>
        </w:rPr>
        <w:t>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ABDC7B" w15:done="0"/>
  <w15:commentEx w15:paraId="12ABDC7C" w15:done="0"/>
  <w15:commentEx w15:paraId="12ABDC7D" w15:done="0"/>
  <w15:commentEx w15:paraId="12ABDC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ABDC7B" w16cid:durableId="2BDA1BE9"/>
  <w16cid:commentId w16cid:paraId="12ABDC7C" w16cid:durableId="2BDA1BE8"/>
  <w16cid:commentId w16cid:paraId="12ABDC7D" w16cid:durableId="2BDA1BE7"/>
  <w16cid:commentId w16cid:paraId="12ABDC7E" w16cid:durableId="2BDA1B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7A55E" w14:textId="77777777" w:rsidR="002F44E4" w:rsidRDefault="002F44E4">
      <w:pPr>
        <w:spacing w:line="240" w:lineRule="auto"/>
      </w:pPr>
      <w:r>
        <w:separator/>
      </w:r>
    </w:p>
  </w:endnote>
  <w:endnote w:type="continuationSeparator" w:id="0">
    <w:p w14:paraId="0168803E" w14:textId="77777777" w:rsidR="002F44E4" w:rsidRDefault="002F4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9C430" w14:textId="77777777" w:rsidR="002F44E4" w:rsidRDefault="002F44E4">
      <w:pPr>
        <w:spacing w:line="240" w:lineRule="auto"/>
      </w:pPr>
      <w:r>
        <w:separator/>
      </w:r>
    </w:p>
  </w:footnote>
  <w:footnote w:type="continuationSeparator" w:id="0">
    <w:p w14:paraId="0BFE880F" w14:textId="77777777" w:rsidR="002F44E4" w:rsidRDefault="002F44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40C68"/>
    <w:multiLevelType w:val="hybridMultilevel"/>
    <w:tmpl w:val="9DB4A2E0"/>
    <w:lvl w:ilvl="0" w:tplc="92F8D83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3922A0"/>
    <w:multiLevelType w:val="multilevel"/>
    <w:tmpl w:val="F7CE3CC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1B165A7F"/>
    <w:multiLevelType w:val="multilevel"/>
    <w:tmpl w:val="1FA0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443219"/>
    <w:multiLevelType w:val="multilevel"/>
    <w:tmpl w:val="2FF676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02153FE"/>
    <w:multiLevelType w:val="multilevel"/>
    <w:tmpl w:val="F5D212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44A5F61"/>
    <w:multiLevelType w:val="multilevel"/>
    <w:tmpl w:val="AD1EF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B9E0C68"/>
    <w:multiLevelType w:val="multilevel"/>
    <w:tmpl w:val="6720D490"/>
    <w:lvl w:ilvl="0">
      <w:start w:val="1"/>
      <w:numFmt w:val="decimal"/>
      <w:lvlText w:val="%1."/>
      <w:lvlJc w:val="left"/>
      <w:pPr>
        <w:ind w:left="360" w:hanging="360"/>
      </w:pPr>
    </w:lvl>
    <w:lvl w:ilvl="1">
      <w:start w:val="1"/>
      <w:numFmt w:val="decimal"/>
      <w:lvlText w:val="%1.%2."/>
      <w:lvlJc w:val="left"/>
      <w:pPr>
        <w:ind w:left="360" w:hanging="360"/>
      </w:pPr>
      <w:rPr>
        <w:b/>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2C004706"/>
    <w:multiLevelType w:val="hybridMultilevel"/>
    <w:tmpl w:val="97284F9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F3D6C18"/>
    <w:multiLevelType w:val="multilevel"/>
    <w:tmpl w:val="694C23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C7E7669"/>
    <w:multiLevelType w:val="multilevel"/>
    <w:tmpl w:val="16A62E1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E39348C"/>
    <w:multiLevelType w:val="multilevel"/>
    <w:tmpl w:val="4372C3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F4B3FC1"/>
    <w:multiLevelType w:val="multilevel"/>
    <w:tmpl w:val="269A29F8"/>
    <w:lvl w:ilvl="0">
      <w:numFmt w:val="bullet"/>
      <w:lvlText w:val="·"/>
      <w:lvlJc w:val="left"/>
      <w:pPr>
        <w:ind w:left="720" w:hanging="360"/>
      </w:pPr>
      <w:rPr>
        <w:rFonts w:ascii="Times New Roman" w:eastAsia="Times New Roman" w:hAnsi="Times New Roman" w:cs="Times New Roman"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D327EE8"/>
    <w:multiLevelType w:val="multilevel"/>
    <w:tmpl w:val="B55AC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2E425C"/>
    <w:multiLevelType w:val="hybridMultilevel"/>
    <w:tmpl w:val="23107A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5B04DFA"/>
    <w:multiLevelType w:val="multilevel"/>
    <w:tmpl w:val="6DDCF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702FBC"/>
    <w:multiLevelType w:val="multilevel"/>
    <w:tmpl w:val="01A2F7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16E63DC"/>
    <w:multiLevelType w:val="hybridMultilevel"/>
    <w:tmpl w:val="9C804BE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7C187CA7"/>
    <w:multiLevelType w:val="multilevel"/>
    <w:tmpl w:val="AD1EF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31933115">
    <w:abstractNumId w:val="14"/>
  </w:num>
  <w:num w:numId="2" w16cid:durableId="2121759941">
    <w:abstractNumId w:val="17"/>
  </w:num>
  <w:num w:numId="3" w16cid:durableId="1764759376">
    <w:abstractNumId w:val="12"/>
  </w:num>
  <w:num w:numId="4" w16cid:durableId="1877228157">
    <w:abstractNumId w:val="3"/>
  </w:num>
  <w:num w:numId="5" w16cid:durableId="662513463">
    <w:abstractNumId w:val="10"/>
  </w:num>
  <w:num w:numId="6" w16cid:durableId="678432223">
    <w:abstractNumId w:val="4"/>
  </w:num>
  <w:num w:numId="7" w16cid:durableId="731776018">
    <w:abstractNumId w:val="15"/>
  </w:num>
  <w:num w:numId="8" w16cid:durableId="1990935979">
    <w:abstractNumId w:val="8"/>
  </w:num>
  <w:num w:numId="9" w16cid:durableId="666640208">
    <w:abstractNumId w:val="1"/>
  </w:num>
  <w:num w:numId="10" w16cid:durableId="1454639362">
    <w:abstractNumId w:val="6"/>
  </w:num>
  <w:num w:numId="11" w16cid:durableId="1489054220">
    <w:abstractNumId w:val="2"/>
  </w:num>
  <w:num w:numId="12" w16cid:durableId="1385443824">
    <w:abstractNumId w:val="16"/>
  </w:num>
  <w:num w:numId="13" w16cid:durableId="994378436">
    <w:abstractNumId w:val="0"/>
  </w:num>
  <w:num w:numId="14" w16cid:durableId="1238898117">
    <w:abstractNumId w:val="7"/>
  </w:num>
  <w:num w:numId="15" w16cid:durableId="1707023005">
    <w:abstractNumId w:val="5"/>
  </w:num>
  <w:num w:numId="16" w16cid:durableId="376004110">
    <w:abstractNumId w:val="11"/>
  </w:num>
  <w:num w:numId="17" w16cid:durableId="2098935471">
    <w:abstractNumId w:val="9"/>
  </w:num>
  <w:num w:numId="18" w16cid:durableId="14278418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9F6"/>
    <w:rsid w:val="000108F1"/>
    <w:rsid w:val="00062E83"/>
    <w:rsid w:val="000878BF"/>
    <w:rsid w:val="000D09F6"/>
    <w:rsid w:val="001A010E"/>
    <w:rsid w:val="001F6B52"/>
    <w:rsid w:val="002060DD"/>
    <w:rsid w:val="00227CD3"/>
    <w:rsid w:val="002401A0"/>
    <w:rsid w:val="00290BCC"/>
    <w:rsid w:val="002B013B"/>
    <w:rsid w:val="002F44E4"/>
    <w:rsid w:val="003011B1"/>
    <w:rsid w:val="003423E4"/>
    <w:rsid w:val="00346A38"/>
    <w:rsid w:val="00347E52"/>
    <w:rsid w:val="003B2325"/>
    <w:rsid w:val="003B6B74"/>
    <w:rsid w:val="003E546A"/>
    <w:rsid w:val="003F5BB9"/>
    <w:rsid w:val="00462995"/>
    <w:rsid w:val="00485014"/>
    <w:rsid w:val="004A10BE"/>
    <w:rsid w:val="004A5FBF"/>
    <w:rsid w:val="004C2B9B"/>
    <w:rsid w:val="004F6345"/>
    <w:rsid w:val="00573065"/>
    <w:rsid w:val="005B51BA"/>
    <w:rsid w:val="005B6D65"/>
    <w:rsid w:val="005E6AC5"/>
    <w:rsid w:val="005F2F85"/>
    <w:rsid w:val="00637792"/>
    <w:rsid w:val="00641597"/>
    <w:rsid w:val="00646684"/>
    <w:rsid w:val="00684D14"/>
    <w:rsid w:val="00686703"/>
    <w:rsid w:val="00695090"/>
    <w:rsid w:val="006A171C"/>
    <w:rsid w:val="00706E24"/>
    <w:rsid w:val="00753EB6"/>
    <w:rsid w:val="00761920"/>
    <w:rsid w:val="007F297F"/>
    <w:rsid w:val="00827A05"/>
    <w:rsid w:val="00827CD5"/>
    <w:rsid w:val="008475F2"/>
    <w:rsid w:val="00854BD2"/>
    <w:rsid w:val="00855EB3"/>
    <w:rsid w:val="00883EB8"/>
    <w:rsid w:val="00897101"/>
    <w:rsid w:val="008A0222"/>
    <w:rsid w:val="008F253A"/>
    <w:rsid w:val="00927F54"/>
    <w:rsid w:val="00932F91"/>
    <w:rsid w:val="00954DEC"/>
    <w:rsid w:val="00970712"/>
    <w:rsid w:val="0097785A"/>
    <w:rsid w:val="009F1348"/>
    <w:rsid w:val="00A0676B"/>
    <w:rsid w:val="00A12A6E"/>
    <w:rsid w:val="00A140E3"/>
    <w:rsid w:val="00A526E4"/>
    <w:rsid w:val="00A817C4"/>
    <w:rsid w:val="00AA49B6"/>
    <w:rsid w:val="00B5518C"/>
    <w:rsid w:val="00B71545"/>
    <w:rsid w:val="00B8033D"/>
    <w:rsid w:val="00B81019"/>
    <w:rsid w:val="00BC621F"/>
    <w:rsid w:val="00BD62F6"/>
    <w:rsid w:val="00C45ED9"/>
    <w:rsid w:val="00C80815"/>
    <w:rsid w:val="00C92E87"/>
    <w:rsid w:val="00CD68D9"/>
    <w:rsid w:val="00D318E6"/>
    <w:rsid w:val="00DB1B43"/>
    <w:rsid w:val="00DD3A0B"/>
    <w:rsid w:val="00DE3583"/>
    <w:rsid w:val="00DF5D10"/>
    <w:rsid w:val="00DF73AE"/>
    <w:rsid w:val="00E128A0"/>
    <w:rsid w:val="00E5590A"/>
    <w:rsid w:val="00E618C9"/>
    <w:rsid w:val="00E62183"/>
    <w:rsid w:val="00E82A0E"/>
    <w:rsid w:val="00EC3C2E"/>
    <w:rsid w:val="00F14303"/>
    <w:rsid w:val="00F2031F"/>
    <w:rsid w:val="00F277EF"/>
    <w:rsid w:val="00F6385D"/>
    <w:rsid w:val="00F76E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BD902"/>
  <w15:docId w15:val="{D43E06C9-7B62-4073-A2BB-1925CB6A6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5A"/>
  </w:style>
  <w:style w:type="paragraph" w:styleId="Ttulo1">
    <w:name w:val="heading 1"/>
    <w:aliases w:val="Nivel 1 APA"/>
    <w:basedOn w:val="Normal"/>
    <w:next w:val="Normal"/>
    <w:link w:val="Ttulo1Car"/>
    <w:uiPriority w:val="9"/>
    <w:qFormat/>
    <w:rsid w:val="00883AF0"/>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0A7650"/>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semiHidden/>
    <w:unhideWhenUsed/>
    <w:qFormat/>
    <w:rsid w:val="000559D7"/>
    <w:pPr>
      <w:keepNext/>
      <w:keepLines/>
      <w:jc w:val="left"/>
      <w:outlineLvl w:val="2"/>
    </w:pPr>
    <w:rPr>
      <w:rFonts w:eastAsiaTheme="majorEastAsia" w:cstheme="majorBidi"/>
      <w:b/>
      <w:i/>
    </w:rPr>
  </w:style>
  <w:style w:type="paragraph" w:styleId="Ttulo4">
    <w:name w:val="heading 4"/>
    <w:aliases w:val="Nivel 4 APA"/>
    <w:basedOn w:val="Normal"/>
    <w:next w:val="Normal"/>
    <w:link w:val="Ttulo4Car"/>
    <w:uiPriority w:val="9"/>
    <w:semiHidden/>
    <w:unhideWhenUsed/>
    <w:qFormat/>
    <w:rsid w:val="000A1F65"/>
    <w:pPr>
      <w:keepNext/>
      <w:keepLines/>
      <w:ind w:left="709"/>
      <w:jc w:val="left"/>
      <w:outlineLvl w:val="3"/>
    </w:pPr>
    <w:rPr>
      <w:rFonts w:eastAsiaTheme="majorEastAsia" w:cstheme="majorBidi"/>
      <w:b/>
      <w:iCs/>
    </w:rPr>
  </w:style>
  <w:style w:type="paragraph" w:styleId="Ttulo5">
    <w:name w:val="heading 5"/>
    <w:aliases w:val="Nivel 5 APA"/>
    <w:basedOn w:val="Normal"/>
    <w:next w:val="Normal"/>
    <w:link w:val="Ttulo5Car"/>
    <w:uiPriority w:val="9"/>
    <w:semiHidden/>
    <w:unhideWhenUsed/>
    <w:qFormat/>
    <w:rsid w:val="008203A8"/>
    <w:pPr>
      <w:keepNext/>
      <w:keepLines/>
      <w:ind w:left="709"/>
      <w:jc w:val="left"/>
      <w:outlineLvl w:val="4"/>
    </w:pPr>
    <w:rPr>
      <w:rFonts w:eastAsiaTheme="majorEastAsia" w:cstheme="majorBidi"/>
      <w:b/>
      <w:i/>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92860"/>
    <w:pPr>
      <w:spacing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553A44"/>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0A7650"/>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i/>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Cs/>
      <w:sz w:val="24"/>
    </w:rPr>
  </w:style>
  <w:style w:type="paragraph" w:styleId="TtuloTDC">
    <w:name w:val="TOC Heading"/>
    <w:basedOn w:val="Ttulo1"/>
    <w:next w:val="Normal"/>
    <w:uiPriority w:val="39"/>
    <w:unhideWhenUsed/>
    <w:qFormat/>
    <w:rsid w:val="00C909C4"/>
    <w:pPr>
      <w:outlineLvl w:val="9"/>
    </w:pPr>
  </w:style>
  <w:style w:type="paragraph" w:styleId="TDC1">
    <w:name w:val="toc 1"/>
    <w:basedOn w:val="Normal"/>
    <w:next w:val="Normal"/>
    <w:autoRedefine/>
    <w:uiPriority w:val="39"/>
    <w:unhideWhenUsed/>
    <w:rsid w:val="00825190"/>
    <w:pPr>
      <w:tabs>
        <w:tab w:val="right" w:leader="dot" w:pos="9394"/>
      </w:tabs>
      <w:spacing w:before="240" w:after="240" w:line="240" w:lineRule="auto"/>
      <w:jc w:val="left"/>
    </w:pPr>
  </w:style>
  <w:style w:type="paragraph" w:styleId="TDC2">
    <w:name w:val="toc 2"/>
    <w:basedOn w:val="Normal"/>
    <w:next w:val="Normal"/>
    <w:autoRedefine/>
    <w:uiPriority w:val="39"/>
    <w:unhideWhenUsed/>
    <w:rsid w:val="001A5143"/>
    <w:pPr>
      <w:spacing w:before="240" w:after="240" w:line="240" w:lineRule="auto"/>
      <w:ind w:left="238"/>
      <w:jc w:val="left"/>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1A5143"/>
    <w:pPr>
      <w:spacing w:before="240" w:after="240" w:line="240" w:lineRule="auto"/>
      <w:ind w:left="442"/>
      <w:jc w:val="left"/>
    </w:pPr>
    <w:rPr>
      <w:rFonts w:eastAsiaTheme="minorEastAsia"/>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39"/>
    <w:rsid w:val="004B3744"/>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0175E"/>
    <w:pPr>
      <w:spacing w:after="120" w:line="240" w:lineRule="auto"/>
      <w:jc w:val="left"/>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rsid w:val="008203A8"/>
    <w:rPr>
      <w:rFonts w:ascii="Times New Roman" w:eastAsiaTheme="majorEastAsia" w:hAnsi="Times New Roman" w:cstheme="majorBidi"/>
      <w:b/>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character" w:customStyle="1" w:styleId="TtuloCar">
    <w:name w:val="Título Car"/>
    <w:basedOn w:val="Fuentedeprrafopredeter"/>
    <w:link w:val="Ttulo"/>
    <w:uiPriority w:val="10"/>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pPr>
      <w:spacing w:after="160"/>
    </w:pPr>
    <w:rPr>
      <w:rFonts w:ascii="Calibri" w:eastAsia="Calibri" w:hAnsi="Calibri" w:cs="Calibri"/>
      <w:color w:val="5A5A5A"/>
      <w:sz w:val="22"/>
      <w:szCs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paragraph" w:customStyle="1" w:styleId="PrrAPA">
    <w:name w:val="Párr.APA"/>
    <w:basedOn w:val="Normal"/>
    <w:link w:val="PrrAPACar"/>
    <w:qFormat/>
    <w:rsid w:val="00F25464"/>
    <w:pPr>
      <w:ind w:firstLine="709"/>
    </w:pPr>
  </w:style>
  <w:style w:type="paragraph" w:customStyle="1" w:styleId="Cita40">
    <w:name w:val="Cita+40"/>
    <w:basedOn w:val="Textocomentario"/>
    <w:link w:val="Cita40Car"/>
    <w:qFormat/>
    <w:rsid w:val="001913F2"/>
    <w:pPr>
      <w:spacing w:line="360" w:lineRule="auto"/>
      <w:ind w:left="709"/>
    </w:pPr>
    <w:rPr>
      <w:sz w:val="24"/>
    </w:rPr>
  </w:style>
  <w:style w:type="paragraph" w:styleId="TDC4">
    <w:name w:val="toc 4"/>
    <w:basedOn w:val="Normal"/>
    <w:next w:val="Normal"/>
    <w:autoRedefine/>
    <w:uiPriority w:val="39"/>
    <w:unhideWhenUsed/>
    <w:rsid w:val="001A5143"/>
    <w:pPr>
      <w:spacing w:before="240" w:after="240" w:line="240" w:lineRule="auto"/>
      <w:ind w:left="720"/>
      <w:jc w:val="left"/>
    </w:pPr>
  </w:style>
  <w:style w:type="paragraph" w:styleId="TDC5">
    <w:name w:val="toc 5"/>
    <w:basedOn w:val="Normal"/>
    <w:next w:val="Normal"/>
    <w:autoRedefine/>
    <w:uiPriority w:val="39"/>
    <w:unhideWhenUsed/>
    <w:rsid w:val="001A5143"/>
    <w:pPr>
      <w:spacing w:before="240" w:after="240" w:line="240" w:lineRule="auto"/>
      <w:ind w:left="958"/>
      <w:jc w:val="left"/>
    </w:pPr>
  </w:style>
  <w:style w:type="paragraph" w:styleId="Tabladeilustraciones">
    <w:name w:val="table of figures"/>
    <w:basedOn w:val="Normal"/>
    <w:next w:val="Normal"/>
    <w:uiPriority w:val="99"/>
    <w:unhideWhenUsed/>
    <w:rsid w:val="008E10F2"/>
    <w:pPr>
      <w:spacing w:before="240" w:after="240" w:line="240" w:lineRule="auto"/>
      <w:jc w:val="left"/>
    </w:pPr>
  </w:style>
  <w:style w:type="paragraph" w:customStyle="1" w:styleId="PrrIEEE">
    <w:name w:val="Párr.IEEE"/>
    <w:basedOn w:val="Normal"/>
    <w:link w:val="PrrIEEECar"/>
    <w:rsid w:val="00BD79EE"/>
    <w:pPr>
      <w:ind w:firstLine="680"/>
    </w:pPr>
  </w:style>
  <w:style w:type="character" w:customStyle="1" w:styleId="PrrIEEECar">
    <w:name w:val="Párr.IEEE Car"/>
    <w:basedOn w:val="Fuentedeprrafopredeter"/>
    <w:link w:val="PrrIEEE"/>
    <w:rsid w:val="00BD79EE"/>
    <w:rPr>
      <w:rFonts w:ascii="Times New Roman" w:hAnsi="Times New Roman" w:cs="Times New Roman"/>
      <w:sz w:val="24"/>
      <w:szCs w:val="24"/>
    </w:rPr>
  </w:style>
  <w:style w:type="character" w:customStyle="1" w:styleId="PrrAPACar">
    <w:name w:val="Párr.APA Car"/>
    <w:basedOn w:val="Fuentedeprrafopredeter"/>
    <w:link w:val="PrrAPA"/>
    <w:rsid w:val="00A2232C"/>
    <w:rPr>
      <w:rFonts w:ascii="Times New Roman" w:hAnsi="Times New Roman" w:cs="Times New Roman"/>
      <w:sz w:val="24"/>
      <w:szCs w:val="24"/>
    </w:rPr>
  </w:style>
  <w:style w:type="character" w:customStyle="1" w:styleId="Cita40Car">
    <w:name w:val="Cita+40 Car"/>
    <w:basedOn w:val="Fuentedeprrafopredeter"/>
    <w:link w:val="Cita40"/>
    <w:rsid w:val="00806D04"/>
    <w:rPr>
      <w:rFonts w:ascii="Times New Roman" w:hAnsi="Times New Roman"/>
      <w:sz w:val="24"/>
      <w:szCs w:val="20"/>
    </w:rPr>
  </w:style>
  <w:style w:type="character" w:styleId="Mencinsinresolver">
    <w:name w:val="Unresolved Mention"/>
    <w:basedOn w:val="Fuentedeprrafopredeter"/>
    <w:uiPriority w:val="99"/>
    <w:semiHidden/>
    <w:unhideWhenUsed/>
    <w:rsid w:val="00CE5AFD"/>
    <w:rPr>
      <w:color w:val="605E5C"/>
      <w:shd w:val="clear" w:color="auto" w:fill="E1DFDD"/>
    </w:rPr>
  </w:style>
  <w:style w:type="paragraph" w:styleId="Sinespaciado">
    <w:name w:val="No Spacing"/>
    <w:uiPriority w:val="1"/>
    <w:rsid w:val="00CE5AFD"/>
    <w:pPr>
      <w:spacing w:line="240" w:lineRule="auto"/>
    </w:pPr>
    <w:rPr>
      <w:rFonts w:ascii="Calibri" w:eastAsia="Calibri" w:hAnsi="Calibri"/>
    </w:rPr>
  </w:style>
  <w:style w:type="paragraph" w:customStyle="1" w:styleId="Normal1">
    <w:name w:val="Normal1"/>
    <w:basedOn w:val="Normal"/>
    <w:link w:val="normalCar"/>
    <w:rsid w:val="00CE5AFD"/>
    <w:pPr>
      <w:spacing w:after="160" w:line="259" w:lineRule="auto"/>
      <w:jc w:val="left"/>
    </w:pPr>
  </w:style>
  <w:style w:type="character" w:customStyle="1" w:styleId="normalCar">
    <w:name w:val="normal Car"/>
    <w:basedOn w:val="Fuentedeprrafopredeter"/>
    <w:link w:val="Normal1"/>
    <w:rsid w:val="00CE5AFD"/>
    <w:rPr>
      <w:rFonts w:ascii="Times New Roman" w:hAnsi="Times New Roman"/>
      <w:sz w:val="24"/>
    </w:rPr>
  </w:style>
  <w:style w:type="paragraph" w:styleId="NormalWeb">
    <w:name w:val="Normal (Web)"/>
    <w:basedOn w:val="Normal"/>
    <w:uiPriority w:val="99"/>
    <w:unhideWhenUsed/>
    <w:rsid w:val="00910070"/>
    <w:pPr>
      <w:spacing w:before="100" w:beforeAutospacing="1" w:after="100" w:afterAutospacing="1" w:line="240" w:lineRule="auto"/>
      <w:jc w:val="left"/>
    </w:pPr>
  </w:style>
  <w:style w:type="paragraph" w:styleId="Revisin">
    <w:name w:val="Revision"/>
    <w:hidden/>
    <w:uiPriority w:val="99"/>
    <w:semiHidden/>
    <w:rsid w:val="009F47A3"/>
    <w:pPr>
      <w:spacing w:line="240" w:lineRule="auto"/>
    </w:pPr>
  </w:style>
  <w:style w:type="table" w:customStyle="1" w:styleId="a">
    <w:basedOn w:val="Tablanormal"/>
    <w:pPr>
      <w:spacing w:line="240" w:lineRule="auto"/>
    </w:pPr>
    <w:rPr>
      <w:sz w:val="20"/>
      <w:szCs w:val="20"/>
    </w:rPr>
    <w:tblPr>
      <w:tblStyleRowBandSize w:val="1"/>
      <w:tblStyleColBandSize w:val="1"/>
    </w:tblPr>
  </w:style>
  <w:style w:type="table" w:customStyle="1" w:styleId="a0">
    <w:basedOn w:val="Tablanormal"/>
    <w:pPr>
      <w:spacing w:line="240" w:lineRule="auto"/>
    </w:pPr>
    <w:rPr>
      <w:sz w:val="20"/>
      <w:szCs w:val="20"/>
    </w:rPr>
    <w:tblPr>
      <w:tblStyleRowBandSize w:val="1"/>
      <w:tblStyleColBandSize w:val="1"/>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70" w:type="dxa"/>
        <w:right w:w="70" w:type="dxa"/>
      </w:tblCellMar>
    </w:tblPr>
  </w:style>
  <w:style w:type="table" w:customStyle="1" w:styleId="a3">
    <w:basedOn w:val="Tablanormal"/>
    <w:pPr>
      <w:spacing w:line="240" w:lineRule="auto"/>
    </w:pPr>
    <w:rPr>
      <w:sz w:val="20"/>
      <w:szCs w:val="20"/>
    </w:rPr>
    <w:tblPr>
      <w:tblStyleRowBandSize w:val="1"/>
      <w:tblStyleColBandSize w:val="1"/>
    </w:tblPr>
  </w:style>
  <w:style w:type="table" w:customStyle="1" w:styleId="a4">
    <w:basedOn w:val="Tablanormal"/>
    <w:pPr>
      <w:spacing w:line="240" w:lineRule="auto"/>
    </w:pPr>
    <w:rPr>
      <w:sz w:val="20"/>
      <w:szCs w:val="20"/>
    </w:rPr>
    <w:tblPr>
      <w:tblStyleRowBandSize w:val="1"/>
      <w:tblStyleColBandSize w:val="1"/>
    </w:tblPr>
  </w:style>
  <w:style w:type="table" w:customStyle="1" w:styleId="a5">
    <w:basedOn w:val="Tablanormal"/>
    <w:pPr>
      <w:spacing w:line="240" w:lineRule="auto"/>
    </w:pPr>
    <w:rPr>
      <w:sz w:val="20"/>
      <w:szCs w:val="20"/>
    </w:rPr>
    <w:tblPr>
      <w:tblStyleRowBandSize w:val="1"/>
      <w:tblStyleColBandSize w:val="1"/>
    </w:tblPr>
  </w:style>
  <w:style w:type="table" w:customStyle="1" w:styleId="a6">
    <w:basedOn w:val="Tablanormal"/>
    <w:pPr>
      <w:spacing w:line="240" w:lineRule="auto"/>
    </w:pPr>
    <w:rPr>
      <w:sz w:val="20"/>
      <w:szCs w:val="20"/>
    </w:rPr>
    <w:tblPr>
      <w:tblStyleRowBandSize w:val="1"/>
      <w:tblStyleColBandSize w:val="1"/>
    </w:tblPr>
  </w:style>
  <w:style w:type="table" w:customStyle="1" w:styleId="a7">
    <w:basedOn w:val="Tablanormal"/>
    <w:pPr>
      <w:spacing w:line="240" w:lineRule="auto"/>
    </w:pPr>
    <w:rPr>
      <w:sz w:val="20"/>
      <w:szCs w:val="20"/>
    </w:rPr>
    <w:tblPr>
      <w:tblStyleRowBandSize w:val="1"/>
      <w:tblStyleColBandSize w:val="1"/>
    </w:tblPr>
  </w:style>
  <w:style w:type="table" w:customStyle="1" w:styleId="a8">
    <w:basedOn w:val="Tablanormal"/>
    <w:pPr>
      <w:spacing w:line="240" w:lineRule="auto"/>
    </w:pPr>
    <w:rPr>
      <w:sz w:val="20"/>
      <w:szCs w:val="20"/>
    </w:rPr>
    <w:tblPr>
      <w:tblStyleRowBandSize w:val="1"/>
      <w:tblStyleColBandSize w:val="1"/>
    </w:tblPr>
  </w:style>
  <w:style w:type="table" w:customStyle="1" w:styleId="a9">
    <w:basedOn w:val="Tablanormal"/>
    <w:pPr>
      <w:spacing w:line="240" w:lineRule="auto"/>
    </w:pPr>
    <w:rPr>
      <w:sz w:val="20"/>
      <w:szCs w:val="20"/>
    </w:rPr>
    <w:tblPr>
      <w:tblStyleRowBandSize w:val="1"/>
      <w:tblStyleColBandSize w:val="1"/>
    </w:tblPr>
  </w:style>
  <w:style w:type="table" w:customStyle="1" w:styleId="aa">
    <w:basedOn w:val="Tablanormal"/>
    <w:pPr>
      <w:spacing w:line="240" w:lineRule="auto"/>
    </w:pPr>
    <w:rPr>
      <w:sz w:val="20"/>
      <w:szCs w:val="20"/>
    </w:rPr>
    <w:tblPr>
      <w:tblStyleRowBandSize w:val="1"/>
      <w:tblStyleColBandSize w:val="1"/>
    </w:tblPr>
  </w:style>
  <w:style w:type="table" w:customStyle="1" w:styleId="ab">
    <w:basedOn w:val="Tablanormal"/>
    <w:pPr>
      <w:spacing w:line="240" w:lineRule="auto"/>
    </w:pPr>
    <w:rPr>
      <w:sz w:val="20"/>
      <w:szCs w:val="20"/>
    </w:rPr>
    <w:tblPr>
      <w:tblStyleRowBandSize w:val="1"/>
      <w:tblStyleColBandSize w:val="1"/>
    </w:tblPr>
  </w:style>
  <w:style w:type="table" w:customStyle="1" w:styleId="ac">
    <w:basedOn w:val="Tablanormal"/>
    <w:pPr>
      <w:spacing w:line="240" w:lineRule="auto"/>
    </w:pPr>
    <w:rPr>
      <w:sz w:val="20"/>
      <w:szCs w:val="20"/>
    </w:rPr>
    <w:tblPr>
      <w:tblStyleRowBandSize w:val="1"/>
      <w:tblStyleColBandSize w:val="1"/>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pPr>
      <w:spacing w:line="240" w:lineRule="auto"/>
    </w:pPr>
    <w:rPr>
      <w:sz w:val="20"/>
      <w:szCs w:val="20"/>
    </w:rPr>
    <w:tblPr>
      <w:tblStyleRowBandSize w:val="1"/>
      <w:tblStyleColBandSize w:val="1"/>
    </w:tblPr>
  </w:style>
  <w:style w:type="table" w:customStyle="1" w:styleId="af">
    <w:basedOn w:val="Tablanormal"/>
    <w:pPr>
      <w:spacing w:line="240" w:lineRule="auto"/>
    </w:pPr>
    <w:rPr>
      <w:sz w:val="20"/>
      <w:szCs w:val="20"/>
    </w:rPr>
    <w:tblPr>
      <w:tblStyleRowBandSize w:val="1"/>
      <w:tblStyleColBandSize w:val="1"/>
    </w:tblPr>
  </w:style>
  <w:style w:type="table" w:customStyle="1" w:styleId="af0">
    <w:basedOn w:val="Tablanormal"/>
    <w:pPr>
      <w:spacing w:line="240" w:lineRule="auto"/>
    </w:pPr>
    <w:rPr>
      <w:sz w:val="20"/>
      <w:szCs w:val="20"/>
    </w:rPr>
    <w:tblPr>
      <w:tblStyleRowBandSize w:val="1"/>
      <w:tblStyleColBandSize w:val="1"/>
    </w:tblPr>
  </w:style>
  <w:style w:type="table" w:customStyle="1" w:styleId="af1">
    <w:basedOn w:val="Tablanormal"/>
    <w:pPr>
      <w:spacing w:line="240" w:lineRule="auto"/>
    </w:pPr>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3617">
      <w:bodyDiv w:val="1"/>
      <w:marLeft w:val="0"/>
      <w:marRight w:val="0"/>
      <w:marTop w:val="0"/>
      <w:marBottom w:val="0"/>
      <w:divBdr>
        <w:top w:val="none" w:sz="0" w:space="0" w:color="auto"/>
        <w:left w:val="none" w:sz="0" w:space="0" w:color="auto"/>
        <w:bottom w:val="none" w:sz="0" w:space="0" w:color="auto"/>
        <w:right w:val="none" w:sz="0" w:space="0" w:color="auto"/>
      </w:divBdr>
    </w:div>
    <w:div w:id="137310238">
      <w:bodyDiv w:val="1"/>
      <w:marLeft w:val="0"/>
      <w:marRight w:val="0"/>
      <w:marTop w:val="0"/>
      <w:marBottom w:val="0"/>
      <w:divBdr>
        <w:top w:val="none" w:sz="0" w:space="0" w:color="auto"/>
        <w:left w:val="none" w:sz="0" w:space="0" w:color="auto"/>
        <w:bottom w:val="none" w:sz="0" w:space="0" w:color="auto"/>
        <w:right w:val="none" w:sz="0" w:space="0" w:color="auto"/>
      </w:divBdr>
    </w:div>
    <w:div w:id="207693949">
      <w:bodyDiv w:val="1"/>
      <w:marLeft w:val="0"/>
      <w:marRight w:val="0"/>
      <w:marTop w:val="0"/>
      <w:marBottom w:val="0"/>
      <w:divBdr>
        <w:top w:val="none" w:sz="0" w:space="0" w:color="auto"/>
        <w:left w:val="none" w:sz="0" w:space="0" w:color="auto"/>
        <w:bottom w:val="none" w:sz="0" w:space="0" w:color="auto"/>
        <w:right w:val="none" w:sz="0" w:space="0" w:color="auto"/>
      </w:divBdr>
    </w:div>
    <w:div w:id="253513772">
      <w:bodyDiv w:val="1"/>
      <w:marLeft w:val="0"/>
      <w:marRight w:val="0"/>
      <w:marTop w:val="0"/>
      <w:marBottom w:val="0"/>
      <w:divBdr>
        <w:top w:val="none" w:sz="0" w:space="0" w:color="auto"/>
        <w:left w:val="none" w:sz="0" w:space="0" w:color="auto"/>
        <w:bottom w:val="none" w:sz="0" w:space="0" w:color="auto"/>
        <w:right w:val="none" w:sz="0" w:space="0" w:color="auto"/>
      </w:divBdr>
    </w:div>
    <w:div w:id="412701879">
      <w:bodyDiv w:val="1"/>
      <w:marLeft w:val="0"/>
      <w:marRight w:val="0"/>
      <w:marTop w:val="0"/>
      <w:marBottom w:val="0"/>
      <w:divBdr>
        <w:top w:val="none" w:sz="0" w:space="0" w:color="auto"/>
        <w:left w:val="none" w:sz="0" w:space="0" w:color="auto"/>
        <w:bottom w:val="none" w:sz="0" w:space="0" w:color="auto"/>
        <w:right w:val="none" w:sz="0" w:space="0" w:color="auto"/>
      </w:divBdr>
    </w:div>
    <w:div w:id="448745506">
      <w:bodyDiv w:val="1"/>
      <w:marLeft w:val="0"/>
      <w:marRight w:val="0"/>
      <w:marTop w:val="0"/>
      <w:marBottom w:val="0"/>
      <w:divBdr>
        <w:top w:val="none" w:sz="0" w:space="0" w:color="auto"/>
        <w:left w:val="none" w:sz="0" w:space="0" w:color="auto"/>
        <w:bottom w:val="none" w:sz="0" w:space="0" w:color="auto"/>
        <w:right w:val="none" w:sz="0" w:space="0" w:color="auto"/>
      </w:divBdr>
    </w:div>
    <w:div w:id="504826471">
      <w:bodyDiv w:val="1"/>
      <w:marLeft w:val="0"/>
      <w:marRight w:val="0"/>
      <w:marTop w:val="0"/>
      <w:marBottom w:val="0"/>
      <w:divBdr>
        <w:top w:val="none" w:sz="0" w:space="0" w:color="auto"/>
        <w:left w:val="none" w:sz="0" w:space="0" w:color="auto"/>
        <w:bottom w:val="none" w:sz="0" w:space="0" w:color="auto"/>
        <w:right w:val="none" w:sz="0" w:space="0" w:color="auto"/>
      </w:divBdr>
    </w:div>
    <w:div w:id="1072777639">
      <w:bodyDiv w:val="1"/>
      <w:marLeft w:val="0"/>
      <w:marRight w:val="0"/>
      <w:marTop w:val="0"/>
      <w:marBottom w:val="0"/>
      <w:divBdr>
        <w:top w:val="none" w:sz="0" w:space="0" w:color="auto"/>
        <w:left w:val="none" w:sz="0" w:space="0" w:color="auto"/>
        <w:bottom w:val="none" w:sz="0" w:space="0" w:color="auto"/>
        <w:right w:val="none" w:sz="0" w:space="0" w:color="auto"/>
      </w:divBdr>
    </w:div>
    <w:div w:id="1173377102">
      <w:bodyDiv w:val="1"/>
      <w:marLeft w:val="0"/>
      <w:marRight w:val="0"/>
      <w:marTop w:val="0"/>
      <w:marBottom w:val="0"/>
      <w:divBdr>
        <w:top w:val="none" w:sz="0" w:space="0" w:color="auto"/>
        <w:left w:val="none" w:sz="0" w:space="0" w:color="auto"/>
        <w:bottom w:val="none" w:sz="0" w:space="0" w:color="auto"/>
        <w:right w:val="none" w:sz="0" w:space="0" w:color="auto"/>
      </w:divBdr>
    </w:div>
    <w:div w:id="1232039942">
      <w:bodyDiv w:val="1"/>
      <w:marLeft w:val="0"/>
      <w:marRight w:val="0"/>
      <w:marTop w:val="0"/>
      <w:marBottom w:val="0"/>
      <w:divBdr>
        <w:top w:val="none" w:sz="0" w:space="0" w:color="auto"/>
        <w:left w:val="none" w:sz="0" w:space="0" w:color="auto"/>
        <w:bottom w:val="none" w:sz="0" w:space="0" w:color="auto"/>
        <w:right w:val="none" w:sz="0" w:space="0" w:color="auto"/>
      </w:divBdr>
    </w:div>
    <w:div w:id="1564290650">
      <w:bodyDiv w:val="1"/>
      <w:marLeft w:val="0"/>
      <w:marRight w:val="0"/>
      <w:marTop w:val="0"/>
      <w:marBottom w:val="0"/>
      <w:divBdr>
        <w:top w:val="none" w:sz="0" w:space="0" w:color="auto"/>
        <w:left w:val="none" w:sz="0" w:space="0" w:color="auto"/>
        <w:bottom w:val="none" w:sz="0" w:space="0" w:color="auto"/>
        <w:right w:val="none" w:sz="0" w:space="0" w:color="auto"/>
      </w:divBdr>
    </w:div>
    <w:div w:id="1877740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yperlink" Target="https://github.com/LMelisaGaviria/Monografia_Proyeccion_Demanda-Precio.git" TargetMode="External"/><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xl2LUXRvqmQZfTMx3nCFZEJLQg==">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4AGo/CjVzdWdnZXN0SWRJbXBvcnRkZjUwODNlOS1hMjkwLTRiMGYtOTY5OS0zMzY4ZmI4NGRjMjZfMRIGQXV0aG9yciExRkVobUQ1Y08tZ2lvb1RsbFFQNUNGdm8zWk1HSXNkcU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Nie19</b:Tag>
    <b:SourceType>Report</b:SourceType>
    <b:Guid>{C6B2E3E1-F35B-4FEF-86D8-DEA26E14A1DE}</b:Guid>
    <b:Author>
      <b:Author>
        <b:NameList>
          <b:Person>
            <b:Last>Nieto</b:Last>
            <b:First>Santiago</b:First>
            <b:Middle>Cortezo</b:Middle>
          </b:Person>
        </b:NameList>
      </b:Author>
    </b:Author>
    <b:Title>Dynamic Pricing in the Retail Sector and their Elasticity Effects</b:Title>
    <b:Year>2019</b:Year>
    <b:City>Madrid</b:City>
    <b:Institution>Universidad Pontificia Comillas</b:Institution>
    <b:RefOrder>6</b:RefOrder>
  </b:Source>
  <b:Source>
    <b:Tag>Kub20</b:Tag>
    <b:SourceType>Report</b:SourceType>
    <b:Guid>{2F069B35-88EC-47A3-A883-6568E18DD08E}</b:Guid>
    <b:Author>
      <b:Author>
        <b:NameList>
          <b:Person>
            <b:Last>Kubišta</b:Last>
            <b:First>Michal</b:First>
          </b:Person>
        </b:NameList>
      </b:Author>
    </b:Author>
    <b:Title>A simulation based analysis of price elasticity of demand</b:Title>
    <b:Year>2020</b:Year>
    <b:City>Prague</b:City>
    <b:Institution>Charles University, Faculty of Social Sciences, Institute of Economic Studies</b:Institution>
    <b:RefOrder>5</b:RefOrder>
  </b:Source>
  <b:Source>
    <b:Tag>Mem24</b:Tag>
    <b:SourceType>Report</b:SourceType>
    <b:Guid>{F61D95CC-089A-4C01-AAE9-D49484A4CA1B}</b:Guid>
    <b:Title>Price Elasticity of Air Travel Demand Using Econometrics and Machine Learning to Scale Up Sustainable Aviation Fuels</b:Title>
    <b:Year>2024</b:Year>
    <b:City>Cambridge</b:City>
    <b:Author>
      <b:Author>
        <b:NameList>
          <b:Person>
            <b:Last>Membreño</b:Last>
            <b:First>Mark</b:First>
          </b:Person>
        </b:NameList>
      </b:Author>
    </b:Author>
    <b:Department>Massachusetts Institute of Technology</b:Department>
    <b:ThesisType>Tesis de maestría</b:ThesisType>
    <b:LCID>es-CO</b:LCID>
    <b:RefOrder>4</b:RefOrder>
  </b:Source>
  <b:Source>
    <b:Tag>Ben25</b:Tag>
    <b:SourceType>JournalArticle</b:SourceType>
    <b:Guid>{4DDC2360-CA0E-4F2F-B95F-E1570A3253D7}</b:Guid>
    <b:Title>Demand Elasticity Prediction in Retail Using MOMENT: A T5 - Based Time Series Model</b:Title>
    <b:JournalName>International Journal of Science and Research (IJSR)</b:JournalName>
    <b:Year>2025</b:Year>
    <b:Author>
      <b:Author>
        <b:NameList>
          <b:Person>
            <b:Last>Bendhi</b:Last>
            <b:First>Manish</b:First>
            <b:Middle>Reddy</b:Middle>
          </b:Person>
        </b:NameList>
      </b:Author>
    </b:Author>
    <b:Volume>14</b:Volume>
    <b:RefOrder>3</b:RefOrder>
  </b:Source>
  <b:Source>
    <b:Tag>Reb21</b:Tag>
    <b:SourceType>JournalArticle</b:SourceType>
    <b:Guid>{63A0DA91-0493-4401-ABF6-7D197F9AB751}</b:Guid>
    <b:Title>LA ELASTICIDAD PRECIO DE LA DEMANDA: CASO TEORICO NO CORROBORADO</b:Title>
    <b:Year>2021</b:Year>
    <b:JournalName>Revista Mexicana de Agronegocios</b:JournalName>
    <b:Author>
      <b:Author>
        <b:NameList>
          <b:Person>
            <b:Last>Rebollar Rebollar</b:Last>
            <b:First>Samuel</b:First>
          </b:Person>
          <b:Person>
            <b:Last>Herdandez Martínez</b:Last>
            <b:First>Juvencio</b:First>
          </b:Person>
          <b:Person>
            <b:Last>Guzmán Soria</b:Last>
            <b:First>Eugenio</b:First>
          </b:Person>
          <b:Person>
            <b:Last>Rebollar Rebollar </b:Last>
            <b:First>Eulogio</b:First>
          </b:Person>
          <b:Person>
            <b:Last>González Razo</b:Last>
            <b:First>Felipe de Jesús</b:First>
          </b:Person>
        </b:NameList>
      </b:Author>
    </b:Author>
    <b:Volume>48</b:Volume>
    <b:RefOrder>2</b:RefOrder>
  </b:Source>
  <b:Source>
    <b:Tag>Nie23</b:Tag>
    <b:SourceType>InternetSite</b:SourceType>
    <b:Guid>{7190795F-A92D-49D6-A778-F43F274148D2}</b:Guid>
    <b:Author>
      <b:Author>
        <b:Corporate>Nielseniq</b:Corporate>
      </b:Author>
    </b:Author>
    <b:Title>nielseniq</b:Title>
    <b:Year>2023</b:Year>
    <b:URL>https://nielseniq.com/global/es/insights/report/2023/fmcg-pulse-evolucion-del-consumo-masivo-en-america-latina-en-el-primer-trimestre-de-2023/</b:URL>
    <b:RefOrder>1</b:RefOrder>
  </b:Source>
  <b:Source>
    <b:Tag>Ban15</b:Tag>
    <b:SourceType>JournalArticle</b:SourceType>
    <b:Guid>{ED931063-691D-4083-95D1-1A78A6DE49B5}</b:Guid>
    <b:Title>RETAIL MANAGEMENT</b:Title>
    <b:Year>2015</b:Year>
    <b:Author>
      <b:Author>
        <b:NameList>
          <b:Person>
            <b:Last>Vaja</b:Last>
            <b:First>Bankim</b:First>
            <b:Middle>R.</b:Middle>
          </b:Person>
        </b:NameList>
      </b:Author>
    </b:Author>
    <b:JournalName>International Journal of Research and Analytical Reviews</b:JournalName>
    <b:Pages>22-28</b:Pages>
    <b:RefOrder>7</b:RefOrder>
  </b:Source>
  <b:Source>
    <b:Tag>CHI13</b:Tag>
    <b:SourceType>Misc</b:SourceType>
    <b:Guid>{64CE2D3B-6607-40C3-92B8-31CE1816A1E4}</b:Guid>
    <b:Title>Dominick’s Data Manual</b:Title>
    <b:Year>2013</b:Year>
    <b:Author>
      <b:Author>
        <b:Corporate>CHICAGO BOOTH Kilts Center for Marketing</b:Corporate>
      </b:Author>
    </b:Author>
    <b:PublicationTitle>Dominicks-Manual-and-Codebook_KiltsCenter</b:PublicationTitle>
    <b:Month>Julio</b:Month>
    <b:CountryRegion>Chicago Illinois</b:CountryRegion>
    <b:RefOrder>8</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5E7B48-46EC-4353-8784-D5AEE1527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4648</Words>
  <Characters>25567</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Melisa Gaviria Tapias</dc:creator>
  <cp:lastModifiedBy>Laura Melisa</cp:lastModifiedBy>
  <cp:revision>2</cp:revision>
  <dcterms:created xsi:type="dcterms:W3CDTF">2025-05-23T04:55:00Z</dcterms:created>
  <dcterms:modified xsi:type="dcterms:W3CDTF">2025-05-23T04:55:00Z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475fb62,33d717cf,49ff3710</vt:lpwstr>
  </property>
  <property fmtid="{D5CDD505-2E9C-101B-9397-08002B2CF9AE}" pid="3" name="ClassificationContentMarkingFooterFontProps">
    <vt:lpwstr>#000000,7,Calibri</vt:lpwstr>
  </property>
  <property fmtid="{D5CDD505-2E9C-101B-9397-08002B2CF9AE}" pid="4" name="ClassificationContentMarkingFooterText">
    <vt:lpwstr>ESSITY INTERNAL</vt:lpwstr>
  </property>
  <property fmtid="{D5CDD505-2E9C-101B-9397-08002B2CF9AE}" pid="5" name="MSIP_Label_4c8d6ef0-491d-4f17-aead-12ed260929f1_Enabled">
    <vt:lpwstr>true</vt:lpwstr>
  </property>
  <property fmtid="{D5CDD505-2E9C-101B-9397-08002B2CF9AE}" pid="6" name="MSIP_Label_4c8d6ef0-491d-4f17-aead-12ed260929f1_SetDate">
    <vt:lpwstr>2025-05-23T02:58:43Z</vt:lpwstr>
  </property>
  <property fmtid="{D5CDD505-2E9C-101B-9397-08002B2CF9AE}" pid="7" name="MSIP_Label_4c8d6ef0-491d-4f17-aead-12ed260929f1_Method">
    <vt:lpwstr>Standard</vt:lpwstr>
  </property>
  <property fmtid="{D5CDD505-2E9C-101B-9397-08002B2CF9AE}" pid="8" name="MSIP_Label_4c8d6ef0-491d-4f17-aead-12ed260929f1_Name">
    <vt:lpwstr>Internal</vt:lpwstr>
  </property>
  <property fmtid="{D5CDD505-2E9C-101B-9397-08002B2CF9AE}" pid="9" name="MSIP_Label_4c8d6ef0-491d-4f17-aead-12ed260929f1_SiteId">
    <vt:lpwstr>f101208c-39d3-4c8a-8cc7-ad896b25954f</vt:lpwstr>
  </property>
  <property fmtid="{D5CDD505-2E9C-101B-9397-08002B2CF9AE}" pid="10" name="MSIP_Label_4c8d6ef0-491d-4f17-aead-12ed260929f1_ActionId">
    <vt:lpwstr>2e14d1a7-610d-4a7f-b331-ba52c51d5a20</vt:lpwstr>
  </property>
  <property fmtid="{D5CDD505-2E9C-101B-9397-08002B2CF9AE}" pid="11" name="MSIP_Label_4c8d6ef0-491d-4f17-aead-12ed260929f1_ContentBits">
    <vt:lpwstr>2</vt:lpwstr>
  </property>
</Properties>
</file>